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2131" w14:textId="02590F11" w:rsidR="00F81C47" w:rsidRPr="007E6595" w:rsidRDefault="00F81C47" w:rsidP="00F81C47">
      <w:pPr>
        <w:pStyle w:val="BodyText"/>
        <w:jc w:val="right"/>
        <w:rPr>
          <w:rFonts w:ascii="Arial Narrow" w:hAnsi="Arial Narrow"/>
          <w:sz w:val="32"/>
          <w:szCs w:val="32"/>
        </w:rPr>
      </w:pPr>
      <w:r>
        <w:rPr>
          <w:rFonts w:ascii="Arial Narrow" w:hAnsi="Arial Narrow"/>
          <w:sz w:val="32"/>
          <w:szCs w:val="32"/>
        </w:rPr>
        <w:t>V3_IG_CQL_HQMF_R1_D</w:t>
      </w:r>
      <w:r w:rsidR="00BA2B06">
        <w:rPr>
          <w:rFonts w:ascii="Arial Narrow" w:hAnsi="Arial Narrow"/>
          <w:sz w:val="32"/>
          <w:szCs w:val="32"/>
        </w:rPr>
        <w:t>4.1</w:t>
      </w:r>
      <w:r w:rsidRPr="007E6595">
        <w:rPr>
          <w:rFonts w:ascii="Arial Narrow" w:hAnsi="Arial Narrow"/>
          <w:sz w:val="32"/>
          <w:szCs w:val="32"/>
        </w:rPr>
        <w:t>_Vol</w:t>
      </w:r>
      <w:r>
        <w:rPr>
          <w:rFonts w:ascii="Arial Narrow" w:hAnsi="Arial Narrow"/>
          <w:sz w:val="32"/>
          <w:szCs w:val="32"/>
        </w:rPr>
        <w:t>2</w:t>
      </w:r>
    </w:p>
    <w:p w14:paraId="2E786ED0" w14:textId="77777777" w:rsidR="00083E73" w:rsidRDefault="00083E73">
      <w:pPr>
        <w:pStyle w:val="BodyText"/>
        <w:rPr>
          <w:rFonts w:ascii="Arial"/>
          <w:sz w:val="20"/>
        </w:rPr>
      </w:pPr>
    </w:p>
    <w:p w14:paraId="5D3FFA20" w14:textId="77777777" w:rsidR="00083E73" w:rsidRDefault="009D1A4A">
      <w:pPr>
        <w:pStyle w:val="BodyText"/>
        <w:spacing w:before="9"/>
        <w:rPr>
          <w:rFonts w:ascii="Arial"/>
          <w:sz w:val="19"/>
        </w:rPr>
      </w:pPr>
      <w:r>
        <w:rPr>
          <w:noProof/>
        </w:rPr>
        <w:drawing>
          <wp:anchor distT="0" distB="0" distL="0" distR="0" simplePos="0" relativeHeight="251657728" behindDoc="0" locked="0" layoutInCell="1" allowOverlap="1" wp14:anchorId="5F33A573" wp14:editId="0A6481AF">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1625" cy="1618773"/>
                    </a:xfrm>
                    <a:prstGeom prst="rect">
                      <a:avLst/>
                    </a:prstGeom>
                  </pic:spPr>
                </pic:pic>
              </a:graphicData>
            </a:graphic>
          </wp:anchor>
        </w:drawing>
      </w:r>
    </w:p>
    <w:p w14:paraId="7A6B9249" w14:textId="77777777" w:rsidR="00083E73" w:rsidRDefault="00083E73">
      <w:pPr>
        <w:pStyle w:val="BodyText"/>
        <w:rPr>
          <w:rFonts w:ascii="Arial"/>
          <w:sz w:val="20"/>
        </w:rPr>
      </w:pPr>
    </w:p>
    <w:p w14:paraId="0BD7F39B" w14:textId="77777777" w:rsidR="00083E73" w:rsidRDefault="00083E73">
      <w:pPr>
        <w:pStyle w:val="BodyText"/>
        <w:rPr>
          <w:rFonts w:ascii="Arial"/>
          <w:sz w:val="20"/>
        </w:rPr>
      </w:pPr>
    </w:p>
    <w:p w14:paraId="76A94929" w14:textId="77777777" w:rsidR="00083E73" w:rsidRDefault="00083E73">
      <w:pPr>
        <w:pStyle w:val="BodyText"/>
        <w:rPr>
          <w:rFonts w:ascii="Arial"/>
          <w:sz w:val="20"/>
        </w:rPr>
      </w:pPr>
    </w:p>
    <w:p w14:paraId="5768B183" w14:textId="77777777" w:rsidR="00083E73" w:rsidRDefault="00083E73">
      <w:pPr>
        <w:pStyle w:val="BodyText"/>
        <w:rPr>
          <w:rFonts w:ascii="Arial"/>
          <w:sz w:val="20"/>
        </w:rPr>
      </w:pPr>
    </w:p>
    <w:p w14:paraId="666EE619" w14:textId="0FF7F58A" w:rsidR="00083E73" w:rsidRDefault="009D1A4A">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r w:rsidR="003D1931">
        <w:rPr>
          <w:rFonts w:ascii="Arial"/>
          <w:spacing w:val="103"/>
          <w:sz w:val="44"/>
        </w:rPr>
        <w:t xml:space="preserve"> </w:t>
      </w:r>
      <w:r>
        <w:rPr>
          <w:rFonts w:ascii="Arial"/>
          <w:sz w:val="44"/>
        </w:rPr>
        <w:t>(CQL)-based</w:t>
      </w:r>
    </w:p>
    <w:p w14:paraId="477E426B" w14:textId="2DA3AADC" w:rsidR="00083E73" w:rsidRDefault="009D1A4A" w:rsidP="0016239D">
      <w:pPr>
        <w:spacing w:before="61" w:line="444" w:lineRule="exact"/>
        <w:ind w:left="2880" w:right="117" w:hanging="1857"/>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del w:id="0" w:author="Yan Heras" w:date="2021-03-15T19:40:00Z">
        <w:r w:rsidDel="0016239D">
          <w:rPr>
            <w:rFonts w:ascii="Arial"/>
            <w:w w:val="101"/>
            <w:sz w:val="44"/>
          </w:rPr>
          <w:delText xml:space="preserve"> </w:delText>
        </w:r>
      </w:del>
      <w:r>
        <w:rPr>
          <w:rFonts w:ascii="Arial"/>
          <w:sz w:val="44"/>
        </w:rPr>
        <w:t xml:space="preserve">Release 1, STU </w:t>
      </w:r>
      <w:r w:rsidR="00BA2B06">
        <w:rPr>
          <w:rFonts w:ascii="Arial"/>
          <w:sz w:val="44"/>
        </w:rPr>
        <w:t>4.1</w:t>
      </w:r>
      <w:r>
        <w:rPr>
          <w:rFonts w:ascii="Arial"/>
          <w:sz w:val="44"/>
        </w:rPr>
        <w:t xml:space="preserve"> - US</w:t>
      </w:r>
      <w:r>
        <w:rPr>
          <w:rFonts w:ascii="Arial"/>
          <w:spacing w:val="77"/>
          <w:sz w:val="44"/>
        </w:rPr>
        <w:t xml:space="preserve"> </w:t>
      </w:r>
      <w:r>
        <w:rPr>
          <w:rFonts w:ascii="Arial"/>
          <w:sz w:val="44"/>
        </w:rPr>
        <w:t>Realm</w:t>
      </w:r>
    </w:p>
    <w:p w14:paraId="51C6EDF1" w14:textId="13494EA4" w:rsidR="00083E73" w:rsidRDefault="008F37D6">
      <w:pPr>
        <w:spacing w:before="77"/>
        <w:ind w:right="177"/>
        <w:jc w:val="right"/>
        <w:rPr>
          <w:sz w:val="24"/>
        </w:rPr>
      </w:pPr>
      <w:r>
        <w:rPr>
          <w:sz w:val="24"/>
        </w:rPr>
        <w:t>March</w:t>
      </w:r>
      <w:r w:rsidR="00E22BD3">
        <w:rPr>
          <w:sz w:val="24"/>
        </w:rPr>
        <w:t xml:space="preserve"> 20</w:t>
      </w:r>
      <w:r w:rsidR="003D1931">
        <w:rPr>
          <w:sz w:val="24"/>
        </w:rPr>
        <w:t>21</w:t>
      </w:r>
    </w:p>
    <w:p w14:paraId="57A3260B" w14:textId="77777777" w:rsidR="00083E73" w:rsidRDefault="00083E73">
      <w:pPr>
        <w:pStyle w:val="BodyText"/>
        <w:rPr>
          <w:sz w:val="24"/>
        </w:rPr>
      </w:pPr>
    </w:p>
    <w:p w14:paraId="28F758A0" w14:textId="77777777" w:rsidR="00083E73" w:rsidRDefault="009D1A4A">
      <w:pPr>
        <w:spacing w:before="211" w:line="331" w:lineRule="exact"/>
        <w:ind w:right="119"/>
        <w:jc w:val="right"/>
        <w:rPr>
          <w:sz w:val="34"/>
        </w:rPr>
      </w:pPr>
      <w:r>
        <w:rPr>
          <w:sz w:val="34"/>
        </w:rPr>
        <w:t>HL7 STU</w:t>
      </w:r>
    </w:p>
    <w:p w14:paraId="340FC9CB" w14:textId="3A51A2DC" w:rsidR="00083E73" w:rsidRDefault="009D1A4A">
      <w:pPr>
        <w:spacing w:line="331" w:lineRule="exact"/>
        <w:ind w:right="204"/>
        <w:jc w:val="right"/>
        <w:rPr>
          <w:sz w:val="34"/>
        </w:rPr>
      </w:pPr>
      <w:r>
        <w:rPr>
          <w:sz w:val="34"/>
        </w:rPr>
        <w:t>Vol</w:t>
      </w:r>
      <w:r w:rsidR="000B0592">
        <w:rPr>
          <w:sz w:val="34"/>
        </w:rPr>
        <w:t>ume 2 - Using QDM in CQL</w:t>
      </w:r>
      <w:r w:rsidR="00403FC4">
        <w:rPr>
          <w:sz w:val="34"/>
        </w:rPr>
        <w:t>-</w:t>
      </w:r>
      <w:r w:rsidR="000B0592">
        <w:rPr>
          <w:sz w:val="34"/>
        </w:rPr>
        <w:t xml:space="preserve">based </w:t>
      </w:r>
      <w:r>
        <w:rPr>
          <w:sz w:val="34"/>
        </w:rPr>
        <w:t>Measures</w:t>
      </w:r>
    </w:p>
    <w:p w14:paraId="5CBD3827" w14:textId="77777777" w:rsidR="00083E73" w:rsidRDefault="00083E73">
      <w:pPr>
        <w:pStyle w:val="BodyText"/>
        <w:rPr>
          <w:sz w:val="34"/>
        </w:rPr>
      </w:pPr>
    </w:p>
    <w:p w14:paraId="62200DFA" w14:textId="77777777" w:rsidR="00083E73" w:rsidRDefault="00083E73">
      <w:pPr>
        <w:pStyle w:val="BodyText"/>
        <w:spacing w:before="9"/>
        <w:rPr>
          <w:sz w:val="44"/>
        </w:rPr>
      </w:pPr>
    </w:p>
    <w:p w14:paraId="02C5198C" w14:textId="77777777" w:rsidR="00083E73" w:rsidRDefault="009D1A4A">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5E71CEA6" w14:textId="77777777" w:rsidR="00083E73" w:rsidRDefault="00083E73">
      <w:pPr>
        <w:pStyle w:val="BodyText"/>
        <w:rPr>
          <w:sz w:val="20"/>
        </w:rPr>
      </w:pPr>
    </w:p>
    <w:p w14:paraId="4F119863" w14:textId="77777777" w:rsidR="00083E73" w:rsidRDefault="00083E73">
      <w:pPr>
        <w:pStyle w:val="BodyText"/>
        <w:rPr>
          <w:sz w:val="20"/>
        </w:rPr>
      </w:pPr>
    </w:p>
    <w:p w14:paraId="710FF5E3" w14:textId="77777777" w:rsidR="00083E73" w:rsidRDefault="00083E73">
      <w:pPr>
        <w:pStyle w:val="BodyText"/>
        <w:rPr>
          <w:sz w:val="20"/>
        </w:rPr>
      </w:pPr>
    </w:p>
    <w:p w14:paraId="0C590333" w14:textId="77777777" w:rsidR="00083E73" w:rsidRDefault="00083E73">
      <w:pPr>
        <w:pStyle w:val="BodyText"/>
        <w:rPr>
          <w:sz w:val="20"/>
        </w:rPr>
      </w:pPr>
    </w:p>
    <w:p w14:paraId="4DDC6736" w14:textId="77777777" w:rsidR="00083E73" w:rsidRDefault="00083E73">
      <w:pPr>
        <w:pStyle w:val="BodyText"/>
        <w:rPr>
          <w:sz w:val="20"/>
        </w:rPr>
      </w:pPr>
    </w:p>
    <w:p w14:paraId="1B70587D" w14:textId="77777777" w:rsidR="00083E73" w:rsidRDefault="00083E73">
      <w:pPr>
        <w:pStyle w:val="BodyText"/>
        <w:rPr>
          <w:sz w:val="20"/>
        </w:rPr>
      </w:pPr>
    </w:p>
    <w:p w14:paraId="3FFF6D08" w14:textId="77777777" w:rsidR="00083E73" w:rsidRDefault="00083E73">
      <w:pPr>
        <w:pStyle w:val="BodyText"/>
        <w:spacing w:before="7"/>
      </w:pPr>
    </w:p>
    <w:p w14:paraId="45069988" w14:textId="49A57765" w:rsidR="004B037C" w:rsidRDefault="004B037C" w:rsidP="004B037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sz w:val="20"/>
        </w:rPr>
        <w:t>2016-20</w:t>
      </w:r>
      <w:r w:rsidR="003D1931">
        <w:rPr>
          <w:w w:val="99"/>
          <w:sz w:val="20"/>
        </w:rPr>
        <w:t>21</w:t>
      </w:r>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Pr>
          <w:spacing w:val="-1"/>
          <w:sz w:val="20"/>
        </w:rPr>
        <w:t xml:space="preserve"> </w:t>
      </w:r>
      <w:r w:rsidRPr="00C97EE0">
        <w:rPr>
          <w:rFonts w:ascii="Lucida Grande" w:hAnsi="Lucida Grande" w:cs="Lucida Grande"/>
          <w:b/>
          <w:color w:val="000000"/>
        </w:rPr>
        <w:t>®</w:t>
      </w:r>
      <w:r>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293CD724" w14:textId="77777777" w:rsidR="004B037C" w:rsidRDefault="004B037C" w:rsidP="004B037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1E1646AA" w14:textId="77777777" w:rsidR="00083E73" w:rsidRDefault="004B037C" w:rsidP="004B037C">
      <w:pPr>
        <w:spacing w:before="32"/>
        <w:ind w:left="119" w:right="110"/>
        <w:rPr>
          <w:sz w:val="20"/>
        </w:rPr>
        <w:sectPr w:rsidR="00083E73">
          <w:type w:val="continuous"/>
          <w:pgSz w:w="12240" w:h="15840"/>
          <w:pgMar w:top="1080" w:right="1320" w:bottom="280" w:left="1320" w:header="720" w:footer="720" w:gutter="0"/>
          <w:cols w:space="720"/>
        </w:sectPr>
      </w:pPr>
      <w:r>
        <w:rPr>
          <w:sz w:val="20"/>
        </w:rPr>
        <w:t xml:space="preserve">Use of this material is governed by HL7’s </w:t>
      </w:r>
      <w:hyperlink r:id="rId8">
        <w:r>
          <w:rPr>
            <w:color w:val="0000FF"/>
            <w:sz w:val="20"/>
          </w:rPr>
          <w:t>IP Compliance Policy</w:t>
        </w:r>
      </w:hyperlink>
      <w:r>
        <w:rPr>
          <w:sz w:val="20"/>
        </w:rPr>
        <w:t>.</w:t>
      </w:r>
    </w:p>
    <w:p w14:paraId="57A19F47" w14:textId="77777777" w:rsidR="00083E73" w:rsidRDefault="009D1A4A" w:rsidP="00AA0ED3">
      <w:pPr>
        <w:spacing w:before="46"/>
        <w:ind w:left="120" w:right="110"/>
        <w:jc w:val="both"/>
        <w:rPr>
          <w:b/>
          <w:sz w:val="20"/>
        </w:rPr>
      </w:pPr>
      <w:r>
        <w:rPr>
          <w:b/>
          <w:sz w:val="20"/>
        </w:rPr>
        <w:lastRenderedPageBreak/>
        <w:t>IMPORTANT NOTES:</w:t>
      </w:r>
    </w:p>
    <w:p w14:paraId="6E68577C" w14:textId="77777777" w:rsidR="00083E73" w:rsidRDefault="009D1A4A" w:rsidP="00AA0ED3">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9">
        <w:r>
          <w:rPr>
            <w:rFonts w:ascii="Courier New"/>
            <w:color w:val="0000FF"/>
            <w:sz w:val="20"/>
          </w:rPr>
          <w:t>http://www.HL7.org/implement/standards/index.cfm</w:t>
        </w:r>
      </w:hyperlink>
      <w:r>
        <w:rPr>
          <w:sz w:val="20"/>
        </w:rPr>
        <w:t>.</w:t>
      </w:r>
    </w:p>
    <w:p w14:paraId="42290ECC" w14:textId="4D88EC89" w:rsidR="00083E73" w:rsidRDefault="009D1A4A" w:rsidP="00AA0ED3">
      <w:pPr>
        <w:spacing w:line="213" w:lineRule="exact"/>
        <w:ind w:left="120" w:right="110"/>
        <w:jc w:val="both"/>
        <w:rPr>
          <w:sz w:val="20"/>
        </w:rPr>
      </w:pPr>
      <w:r>
        <w:rPr>
          <w:b/>
          <w:sz w:val="20"/>
        </w:rPr>
        <w:t xml:space="preserve">If you are the individual that obtained the license for this HL7 Standard, </w:t>
      </w:r>
      <w:proofErr w:type="gramStart"/>
      <w:r>
        <w:rPr>
          <w:b/>
          <w:sz w:val="20"/>
        </w:rPr>
        <w:t>specification</w:t>
      </w:r>
      <w:proofErr w:type="gramEnd"/>
      <w:r>
        <w:rPr>
          <w:b/>
          <w:sz w:val="20"/>
        </w:rPr>
        <w:t xml:space="preserve"> or other freely licensed</w:t>
      </w:r>
      <w:r w:rsidR="00D1664A">
        <w:rPr>
          <w:b/>
          <w:sz w:val="20"/>
        </w:rPr>
        <w:t xml:space="preserve"> </w:t>
      </w:r>
      <w:r>
        <w:rPr>
          <w:b/>
          <w:sz w:val="20"/>
        </w:rPr>
        <w:t xml:space="preserve">work (in each and every instance Specified Material), </w:t>
      </w:r>
      <w:r>
        <w:rPr>
          <w:sz w:val="20"/>
        </w:rPr>
        <w:t>the following describes the permitted uses of the Material.</w:t>
      </w:r>
    </w:p>
    <w:p w14:paraId="3C297C7B" w14:textId="77777777" w:rsidR="00083E73" w:rsidRDefault="009D1A4A" w:rsidP="00AA0ED3">
      <w:pPr>
        <w:pStyle w:val="ListParagraph"/>
        <w:numPr>
          <w:ilvl w:val="0"/>
          <w:numId w:val="17"/>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E994264" w14:textId="77777777" w:rsidR="00083E73" w:rsidRDefault="009D1A4A" w:rsidP="00AA0ED3">
      <w:pPr>
        <w:pStyle w:val="ListParagraph"/>
        <w:numPr>
          <w:ilvl w:val="0"/>
          <w:numId w:val="17"/>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7894C9A5" w14:textId="77777777" w:rsidR="00083E73" w:rsidRDefault="009D1A4A" w:rsidP="00AA0ED3">
      <w:pPr>
        <w:pStyle w:val="ListParagraph"/>
        <w:numPr>
          <w:ilvl w:val="0"/>
          <w:numId w:val="17"/>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0">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F08BE8A" w14:textId="77777777" w:rsidR="00083E73" w:rsidRDefault="009D1A4A" w:rsidP="00AA0ED3">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0D82C13A" w14:textId="77777777" w:rsidR="00083E73" w:rsidRDefault="009D1A4A" w:rsidP="00AA0ED3">
      <w:pPr>
        <w:spacing w:before="9"/>
        <w:ind w:left="120" w:right="110"/>
        <w:jc w:val="both"/>
        <w:rPr>
          <w:sz w:val="20"/>
        </w:rPr>
      </w:pPr>
      <w:r>
        <w:rPr>
          <w:b/>
          <w:sz w:val="20"/>
        </w:rPr>
        <w:t xml:space="preserve">Licensee shall take no action contrary to, or inconsistent with, </w:t>
      </w:r>
      <w:r>
        <w:rPr>
          <w:sz w:val="20"/>
        </w:rPr>
        <w:t>the foregoing.</w:t>
      </w:r>
    </w:p>
    <w:p w14:paraId="6C3B82BE" w14:textId="24479AE2" w:rsidR="00083E73" w:rsidRDefault="009D1A4A" w:rsidP="00AA0ED3">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w:t>
      </w:r>
      <w:r w:rsidR="00AF795E">
        <w:rPr>
          <w:b/>
          <w:sz w:val="20"/>
        </w:rPr>
        <w:t>(“</w:t>
      </w:r>
      <w:r>
        <w:rPr>
          <w:b/>
          <w:sz w:val="20"/>
        </w:rPr>
        <w:t xml:space="preserve">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proofErr w:type="gramStart"/>
      <w:r>
        <w:rPr>
          <w:b/>
          <w:sz w:val="20"/>
        </w:rPr>
        <w:t>Third</w:t>
      </w:r>
      <w:r>
        <w:rPr>
          <w:b/>
          <w:spacing w:val="-8"/>
          <w:sz w:val="20"/>
        </w:rPr>
        <w:t xml:space="preserve"> </w:t>
      </w:r>
      <w:r>
        <w:rPr>
          <w:b/>
          <w:sz w:val="20"/>
        </w:rPr>
        <w:t>Party</w:t>
      </w:r>
      <w:proofErr w:type="gramEnd"/>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213A776" w14:textId="77777777" w:rsidR="00083E73" w:rsidRDefault="009D1A4A" w:rsidP="00AA0ED3">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083E73" w14:paraId="4C22AFAE" w14:textId="77777777">
        <w:trPr>
          <w:trHeight w:hRule="exact" w:val="247"/>
        </w:trPr>
        <w:tc>
          <w:tcPr>
            <w:tcW w:w="2868" w:type="dxa"/>
          </w:tcPr>
          <w:p w14:paraId="070C3E33" w14:textId="77777777" w:rsidR="00083E73" w:rsidRDefault="009D1A4A">
            <w:pPr>
              <w:pStyle w:val="TableParagraph"/>
              <w:spacing w:before="0" w:line="211" w:lineRule="exact"/>
              <w:ind w:right="0"/>
              <w:rPr>
                <w:rFonts w:ascii="Times New Roman"/>
                <w:b/>
                <w:sz w:val="20"/>
              </w:rPr>
            </w:pPr>
            <w:r>
              <w:rPr>
                <w:rFonts w:ascii="Times New Roman"/>
                <w:b/>
                <w:sz w:val="20"/>
              </w:rPr>
              <w:t>Terminology</w:t>
            </w:r>
          </w:p>
        </w:tc>
        <w:tc>
          <w:tcPr>
            <w:tcW w:w="6471" w:type="dxa"/>
          </w:tcPr>
          <w:p w14:paraId="7BBAE651" w14:textId="77777777" w:rsidR="00083E73" w:rsidRDefault="009D1A4A">
            <w:pPr>
              <w:pStyle w:val="TableParagraph"/>
              <w:spacing w:before="0" w:line="211" w:lineRule="exact"/>
              <w:ind w:right="0"/>
              <w:rPr>
                <w:rFonts w:ascii="Times New Roman"/>
                <w:b/>
                <w:sz w:val="20"/>
              </w:rPr>
            </w:pPr>
            <w:r>
              <w:rPr>
                <w:rFonts w:ascii="Times New Roman"/>
                <w:b/>
                <w:sz w:val="20"/>
              </w:rPr>
              <w:t>Owner/Contact</w:t>
            </w:r>
          </w:p>
        </w:tc>
      </w:tr>
      <w:tr w:rsidR="00083E73" w14:paraId="31B58AC0" w14:textId="77777777">
        <w:trPr>
          <w:trHeight w:hRule="exact" w:val="486"/>
        </w:trPr>
        <w:tc>
          <w:tcPr>
            <w:tcW w:w="2868" w:type="dxa"/>
          </w:tcPr>
          <w:p w14:paraId="69BA8298" w14:textId="77777777" w:rsidR="00083E73" w:rsidRDefault="009D1A4A">
            <w:pPr>
              <w:pStyle w:val="TableParagraph"/>
              <w:spacing w:before="0" w:line="211" w:lineRule="exact"/>
              <w:ind w:right="0"/>
              <w:rPr>
                <w:rFonts w:ascii="Times New Roman"/>
                <w:sz w:val="20"/>
              </w:rPr>
            </w:pPr>
            <w:r>
              <w:rPr>
                <w:rFonts w:ascii="Times New Roman"/>
                <w:sz w:val="20"/>
              </w:rPr>
              <w:t>Current Procedures Terminology</w:t>
            </w:r>
          </w:p>
          <w:p w14:paraId="33310000" w14:textId="77777777" w:rsidR="00083E73" w:rsidRDefault="009D1A4A">
            <w:pPr>
              <w:pStyle w:val="TableParagraph"/>
              <w:spacing w:before="9"/>
              <w:ind w:right="0"/>
              <w:rPr>
                <w:rFonts w:ascii="Times New Roman"/>
                <w:sz w:val="20"/>
              </w:rPr>
            </w:pPr>
            <w:r>
              <w:rPr>
                <w:rFonts w:ascii="Times New Roman"/>
                <w:sz w:val="20"/>
              </w:rPr>
              <w:t>(CPT) code set</w:t>
            </w:r>
          </w:p>
        </w:tc>
        <w:tc>
          <w:tcPr>
            <w:tcW w:w="6471" w:type="dxa"/>
          </w:tcPr>
          <w:p w14:paraId="79D9C05C" w14:textId="77777777" w:rsidR="00083E73" w:rsidRDefault="002E7C31">
            <w:pPr>
              <w:pStyle w:val="TableParagraph"/>
              <w:spacing w:before="0" w:line="211" w:lineRule="exact"/>
              <w:ind w:right="0"/>
              <w:rPr>
                <w:rFonts w:ascii="Times New Roman"/>
                <w:sz w:val="20"/>
              </w:rPr>
            </w:pPr>
            <w:hyperlink r:id="rId11">
              <w:r w:rsidR="009D1A4A">
                <w:rPr>
                  <w:rFonts w:ascii="Times New Roman"/>
                  <w:color w:val="0000FF"/>
                  <w:sz w:val="20"/>
                </w:rPr>
                <w:t>American Medical Association</w:t>
              </w:r>
            </w:hyperlink>
          </w:p>
        </w:tc>
      </w:tr>
      <w:tr w:rsidR="00083E73" w14:paraId="1F23728D" w14:textId="77777777">
        <w:trPr>
          <w:trHeight w:hRule="exact" w:val="247"/>
        </w:trPr>
        <w:tc>
          <w:tcPr>
            <w:tcW w:w="2868" w:type="dxa"/>
          </w:tcPr>
          <w:p w14:paraId="1C98AF02" w14:textId="77777777" w:rsidR="00083E73" w:rsidRDefault="009D1A4A">
            <w:pPr>
              <w:pStyle w:val="TableParagraph"/>
              <w:spacing w:before="0" w:line="211" w:lineRule="exact"/>
              <w:ind w:right="0"/>
              <w:rPr>
                <w:rFonts w:ascii="Times New Roman"/>
                <w:sz w:val="20"/>
              </w:rPr>
            </w:pPr>
            <w:r>
              <w:rPr>
                <w:rFonts w:ascii="Times New Roman"/>
                <w:sz w:val="20"/>
              </w:rPr>
              <w:t>SNOMED CT</w:t>
            </w:r>
          </w:p>
        </w:tc>
        <w:tc>
          <w:tcPr>
            <w:tcW w:w="6471" w:type="dxa"/>
          </w:tcPr>
          <w:p w14:paraId="287EAF9A" w14:textId="77777777" w:rsidR="00083E73" w:rsidRDefault="002E7C31">
            <w:pPr>
              <w:pStyle w:val="TableParagraph"/>
              <w:spacing w:before="0" w:line="211" w:lineRule="exact"/>
              <w:ind w:right="0"/>
              <w:rPr>
                <w:rFonts w:ascii="Times New Roman"/>
                <w:sz w:val="20"/>
              </w:rPr>
            </w:pPr>
            <w:hyperlink r:id="rId12">
              <w:r w:rsidR="009D1A4A">
                <w:rPr>
                  <w:rFonts w:ascii="Times New Roman"/>
                  <w:color w:val="0000FF"/>
                  <w:sz w:val="20"/>
                </w:rPr>
                <w:t>SNOMED International</w:t>
              </w:r>
            </w:hyperlink>
          </w:p>
        </w:tc>
      </w:tr>
      <w:tr w:rsidR="00083E73" w14:paraId="3F6179B0" w14:textId="77777777">
        <w:trPr>
          <w:trHeight w:hRule="exact" w:val="486"/>
        </w:trPr>
        <w:tc>
          <w:tcPr>
            <w:tcW w:w="2868" w:type="dxa"/>
          </w:tcPr>
          <w:p w14:paraId="2DEE4944" w14:textId="23FEF09F" w:rsidR="00083E73" w:rsidRPr="00E8223B" w:rsidRDefault="00AF795E">
            <w:pPr>
              <w:pStyle w:val="TableParagraph"/>
              <w:spacing w:before="0" w:line="211" w:lineRule="exact"/>
              <w:ind w:right="0"/>
              <w:rPr>
                <w:rFonts w:ascii="Times New Roman"/>
                <w:sz w:val="20"/>
                <w:lang w:val="fr-FR"/>
              </w:rPr>
            </w:pPr>
            <w:proofErr w:type="spellStart"/>
            <w:r w:rsidRPr="00E8223B">
              <w:rPr>
                <w:rFonts w:ascii="Times New Roman"/>
                <w:sz w:val="20"/>
                <w:lang w:val="fr-FR"/>
              </w:rPr>
              <w:t>Logical</w:t>
            </w:r>
            <w:proofErr w:type="spellEnd"/>
            <w:r w:rsidRPr="00E8223B">
              <w:rPr>
                <w:rFonts w:ascii="Times New Roman"/>
                <w:sz w:val="20"/>
                <w:lang w:val="fr-FR"/>
              </w:rPr>
              <w:t xml:space="preserve"> Observation </w:t>
            </w:r>
            <w:proofErr w:type="spellStart"/>
            <w:r w:rsidRPr="00E8223B">
              <w:rPr>
                <w:rFonts w:ascii="Times New Roman"/>
                <w:sz w:val="20"/>
                <w:lang w:val="fr-FR"/>
              </w:rPr>
              <w:t>Identifiers</w:t>
            </w:r>
            <w:proofErr w:type="spellEnd"/>
          </w:p>
          <w:p w14:paraId="297D7877" w14:textId="77777777" w:rsidR="00083E73" w:rsidRPr="00E8223B" w:rsidRDefault="009D1A4A">
            <w:pPr>
              <w:pStyle w:val="TableParagraph"/>
              <w:spacing w:before="9"/>
              <w:ind w:right="0"/>
              <w:rPr>
                <w:rFonts w:ascii="Times New Roman"/>
                <w:sz w:val="20"/>
                <w:lang w:val="fr-FR"/>
              </w:rPr>
            </w:pPr>
            <w:proofErr w:type="spellStart"/>
            <w:r w:rsidRPr="00E8223B">
              <w:rPr>
                <w:rFonts w:ascii="Times New Roman"/>
                <w:sz w:val="20"/>
                <w:lang w:val="fr-FR"/>
              </w:rPr>
              <w:t>Names</w:t>
            </w:r>
            <w:proofErr w:type="spellEnd"/>
            <w:r w:rsidRPr="00E8223B">
              <w:rPr>
                <w:rFonts w:ascii="Times New Roman"/>
                <w:sz w:val="20"/>
                <w:lang w:val="fr-FR"/>
              </w:rPr>
              <w:t xml:space="preserve"> &amp; Codes (LOINC)</w:t>
            </w:r>
          </w:p>
        </w:tc>
        <w:tc>
          <w:tcPr>
            <w:tcW w:w="6471" w:type="dxa"/>
          </w:tcPr>
          <w:p w14:paraId="4D834100" w14:textId="77777777" w:rsidR="00083E73" w:rsidRDefault="009D1A4A">
            <w:pPr>
              <w:pStyle w:val="TableParagraph"/>
              <w:spacing w:before="0" w:line="211" w:lineRule="exact"/>
              <w:ind w:right="0"/>
              <w:rPr>
                <w:rFonts w:ascii="Times New Roman"/>
                <w:sz w:val="20"/>
              </w:rPr>
            </w:pPr>
            <w:proofErr w:type="spellStart"/>
            <w:r>
              <w:rPr>
                <w:rFonts w:ascii="Times New Roman"/>
                <w:sz w:val="20"/>
              </w:rPr>
              <w:t>Regenstrief</w:t>
            </w:r>
            <w:proofErr w:type="spellEnd"/>
            <w:r>
              <w:rPr>
                <w:rFonts w:ascii="Times New Roman"/>
                <w:sz w:val="20"/>
              </w:rPr>
              <w:t xml:space="preserve"> Institute</w:t>
            </w:r>
          </w:p>
        </w:tc>
      </w:tr>
      <w:tr w:rsidR="00083E73" w14:paraId="7FF6CD3E" w14:textId="77777777">
        <w:trPr>
          <w:trHeight w:hRule="exact" w:val="486"/>
        </w:trPr>
        <w:tc>
          <w:tcPr>
            <w:tcW w:w="2868" w:type="dxa"/>
          </w:tcPr>
          <w:p w14:paraId="198622DE" w14:textId="77777777" w:rsidR="00083E73" w:rsidRDefault="009D1A4A">
            <w:pPr>
              <w:pStyle w:val="TableParagraph"/>
              <w:spacing w:before="0" w:line="211" w:lineRule="exact"/>
              <w:ind w:right="0"/>
              <w:rPr>
                <w:rFonts w:ascii="Times New Roman"/>
                <w:sz w:val="20"/>
              </w:rPr>
            </w:pPr>
            <w:r>
              <w:rPr>
                <w:rFonts w:ascii="Times New Roman"/>
                <w:sz w:val="20"/>
              </w:rPr>
              <w:t>International   Classification   of</w:t>
            </w:r>
          </w:p>
          <w:p w14:paraId="49F44E87" w14:textId="77777777" w:rsidR="00083E73" w:rsidRDefault="009D1A4A">
            <w:pPr>
              <w:pStyle w:val="TableParagraph"/>
              <w:spacing w:before="9"/>
              <w:ind w:right="0"/>
              <w:rPr>
                <w:rFonts w:ascii="Times New Roman"/>
                <w:sz w:val="20"/>
              </w:rPr>
            </w:pPr>
            <w:r>
              <w:rPr>
                <w:rFonts w:ascii="Times New Roman"/>
                <w:sz w:val="20"/>
              </w:rPr>
              <w:t>Diseases (ICD) codes</w:t>
            </w:r>
          </w:p>
        </w:tc>
        <w:tc>
          <w:tcPr>
            <w:tcW w:w="6471" w:type="dxa"/>
          </w:tcPr>
          <w:p w14:paraId="3C756D81" w14:textId="77777777" w:rsidR="00083E73" w:rsidRDefault="009D1A4A">
            <w:pPr>
              <w:pStyle w:val="TableParagraph"/>
              <w:spacing w:before="0" w:line="211" w:lineRule="exact"/>
              <w:ind w:right="0"/>
              <w:rPr>
                <w:rFonts w:ascii="Times New Roman"/>
                <w:sz w:val="20"/>
              </w:rPr>
            </w:pPr>
            <w:r>
              <w:rPr>
                <w:rFonts w:ascii="Times New Roman"/>
                <w:sz w:val="20"/>
              </w:rPr>
              <w:t>World Health Organization (WHO)</w:t>
            </w:r>
          </w:p>
        </w:tc>
      </w:tr>
      <w:tr w:rsidR="00083E73" w14:paraId="6D625DB8" w14:textId="77777777">
        <w:trPr>
          <w:trHeight w:hRule="exact" w:val="486"/>
        </w:trPr>
        <w:tc>
          <w:tcPr>
            <w:tcW w:w="2868" w:type="dxa"/>
          </w:tcPr>
          <w:p w14:paraId="3A2CCC7E" w14:textId="77777777" w:rsidR="00083E73" w:rsidRDefault="009D1A4A">
            <w:pPr>
              <w:pStyle w:val="TableParagraph"/>
              <w:spacing w:before="0" w:line="211" w:lineRule="exact"/>
              <w:ind w:right="0"/>
              <w:rPr>
                <w:rFonts w:ascii="Times New Roman"/>
                <w:sz w:val="20"/>
              </w:rPr>
            </w:pPr>
            <w:r>
              <w:rPr>
                <w:rFonts w:ascii="Times New Roman"/>
                <w:sz w:val="20"/>
              </w:rPr>
              <w:t>NUCC   Health   Care   Provider</w:t>
            </w:r>
          </w:p>
          <w:p w14:paraId="63ADD91C" w14:textId="77777777" w:rsidR="00083E73" w:rsidRDefault="009D1A4A">
            <w:pPr>
              <w:pStyle w:val="TableParagraph"/>
              <w:spacing w:before="9"/>
              <w:ind w:right="0"/>
              <w:rPr>
                <w:rFonts w:ascii="Times New Roman"/>
                <w:sz w:val="20"/>
              </w:rPr>
            </w:pPr>
            <w:r>
              <w:rPr>
                <w:rFonts w:ascii="Times New Roman"/>
                <w:sz w:val="20"/>
              </w:rPr>
              <w:t>Taxonomy code set</w:t>
            </w:r>
          </w:p>
        </w:tc>
        <w:tc>
          <w:tcPr>
            <w:tcW w:w="6471" w:type="dxa"/>
          </w:tcPr>
          <w:p w14:paraId="7E2505F4" w14:textId="6EA2869D" w:rsidR="00083E73" w:rsidRDefault="009D1A4A" w:rsidP="00AA0ED3">
            <w:pPr>
              <w:pStyle w:val="TableParagraph"/>
              <w:spacing w:before="0" w:line="224" w:lineRule="exact"/>
              <w:ind w:right="0"/>
              <w:rPr>
                <w:rFonts w:ascii="Times New Roman"/>
                <w:sz w:val="20"/>
              </w:rPr>
            </w:pPr>
            <w:r>
              <w:rPr>
                <w:rFonts w:ascii="Times New Roman"/>
                <w:sz w:val="20"/>
              </w:rPr>
              <w:t xml:space="preserve">American Medical Association. Please see </w:t>
            </w:r>
            <w:hyperlink r:id="rId13" w:history="1">
              <w:r w:rsidRPr="000A35FE">
                <w:rPr>
                  <w:rStyle w:val="Hyperlink"/>
                  <w:sz w:val="20"/>
                </w:rPr>
                <w:t>nucc.org</w:t>
              </w:r>
            </w:hyperlink>
            <w:r>
              <w:rPr>
                <w:rFonts w:ascii="Times New Roman"/>
                <w:sz w:val="20"/>
              </w:rPr>
              <w:t xml:space="preserve">. AMA </w:t>
            </w:r>
            <w:proofErr w:type="gramStart"/>
            <w:r>
              <w:rPr>
                <w:rFonts w:ascii="Times New Roman"/>
                <w:sz w:val="20"/>
              </w:rPr>
              <w:t>licensing  contact</w:t>
            </w:r>
            <w:proofErr w:type="gramEnd"/>
            <w:r>
              <w:rPr>
                <w:rFonts w:ascii="Times New Roman"/>
                <w:sz w:val="20"/>
              </w:rPr>
              <w:t>: 312-464-5022 (AMA IP services)</w:t>
            </w:r>
          </w:p>
        </w:tc>
      </w:tr>
    </w:tbl>
    <w:p w14:paraId="71B25440" w14:textId="77777777" w:rsidR="00083E73" w:rsidRDefault="00083E73">
      <w:pPr>
        <w:pStyle w:val="BodyText"/>
        <w:rPr>
          <w:sz w:val="20"/>
        </w:rPr>
      </w:pPr>
    </w:p>
    <w:p w14:paraId="6157178E" w14:textId="77777777" w:rsidR="00083E73" w:rsidRDefault="00083E73">
      <w:pPr>
        <w:pStyle w:val="BodyText"/>
        <w:rPr>
          <w:sz w:val="20"/>
        </w:rPr>
      </w:pPr>
    </w:p>
    <w:p w14:paraId="652F899C" w14:textId="77777777" w:rsidR="00083E73" w:rsidRDefault="00083E73">
      <w:pPr>
        <w:pStyle w:val="BodyText"/>
        <w:rPr>
          <w:sz w:val="20"/>
        </w:rPr>
      </w:pPr>
    </w:p>
    <w:p w14:paraId="6BBF1C81" w14:textId="77777777" w:rsidR="00083E73" w:rsidRDefault="00083E73">
      <w:pPr>
        <w:pStyle w:val="BodyText"/>
        <w:rPr>
          <w:sz w:val="20"/>
        </w:rPr>
      </w:pPr>
    </w:p>
    <w:p w14:paraId="1DB58437" w14:textId="77777777" w:rsidR="00083E73" w:rsidRDefault="00083E73">
      <w:pPr>
        <w:pStyle w:val="BodyText"/>
        <w:rPr>
          <w:sz w:val="20"/>
        </w:rPr>
      </w:pPr>
    </w:p>
    <w:p w14:paraId="579DF57D" w14:textId="77777777" w:rsidR="00083E73" w:rsidRDefault="004B037C">
      <w:pPr>
        <w:pStyle w:val="BodyText"/>
        <w:spacing w:before="8"/>
        <w:rPr>
          <w:sz w:val="27"/>
        </w:rPr>
      </w:pPr>
      <w:r>
        <w:rPr>
          <w:noProof/>
        </w:rPr>
        <mc:AlternateContent>
          <mc:Choice Requires="wps">
            <w:drawing>
              <wp:anchor distT="0" distB="0" distL="0" distR="0" simplePos="0" relativeHeight="251625984" behindDoc="0" locked="0" layoutInCell="1" allowOverlap="1" wp14:anchorId="67402790" wp14:editId="4CCFD297">
                <wp:simplePos x="0" y="0"/>
                <wp:positionH relativeFrom="page">
                  <wp:posOffset>914400</wp:posOffset>
                </wp:positionH>
                <wp:positionV relativeFrom="paragraph">
                  <wp:posOffset>229235</wp:posOffset>
                </wp:positionV>
                <wp:extent cx="5943600" cy="0"/>
                <wp:effectExtent l="12700" t="13335" r="25400" b="24765"/>
                <wp:wrapTopAndBottom/>
                <wp:docPr id="13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47E93" id="Line 119" o:spid="_x0000_s1026" style="position:absolute;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j5wwEAAG0DAAAOAAAAZHJzL2Uyb0RvYy54bWysU02P2yAQvVfqf0DcG9ub3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59z5sDSkNba&#10;KdY0D9mdyceWklZuE7I+cXAvfo3iR2QOVyO4QRWWr0dPhU2uqH4ryYfoqcd2+oKScmCXsFh16IPN&#10;kGQCO5SJHK8TUYfEBF3ePdzO72sanLjEKmgvhT7E9FmhZXnTcUOsCzDs1zFlItBeUnIfh8/amDJw&#10;49hE4PXdbSmIaLTMwZwWw7BdmcD2kJ9M+YoqirxNC7hzsoCNCuSn8z6BNqc9NTfubEbWf3Jyi/K4&#10;CReTaKaF5fn95Ufz9lyqf/0ly58A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WzgY+c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61DFAF80" w14:textId="77777777" w:rsidR="00083E73" w:rsidRDefault="00083E73">
      <w:pPr>
        <w:rPr>
          <w:sz w:val="27"/>
        </w:rPr>
        <w:sectPr w:rsidR="00083E73">
          <w:footerReference w:type="even" r:id="rId14"/>
          <w:footerReference w:type="default" r:id="rId15"/>
          <w:pgSz w:w="12240" w:h="15840"/>
          <w:pgMar w:top="1120" w:right="1320" w:bottom="1180" w:left="1320" w:header="0" w:footer="993" w:gutter="0"/>
          <w:pgNumType w:start="2"/>
          <w:cols w:space="720"/>
        </w:sectPr>
      </w:pPr>
    </w:p>
    <w:p w14:paraId="5D5C9B56" w14:textId="77777777" w:rsidR="00083E73" w:rsidRDefault="00083E73">
      <w:pPr>
        <w:pStyle w:val="BodyText"/>
        <w:rPr>
          <w:sz w:val="20"/>
        </w:rPr>
      </w:pPr>
    </w:p>
    <w:p w14:paraId="44C02A47" w14:textId="77777777" w:rsidR="00083E73" w:rsidRDefault="009D1A4A">
      <w:pPr>
        <w:spacing w:before="195"/>
        <w:ind w:left="120" w:right="110"/>
        <w:rPr>
          <w:b/>
          <w:sz w:val="28"/>
        </w:rPr>
      </w:pPr>
      <w:r>
        <w:rPr>
          <w:b/>
          <w:sz w:val="28"/>
        </w:rPr>
        <w:t>Contents</w:t>
      </w:r>
    </w:p>
    <w:p w14:paraId="1B22BF2F" w14:textId="77777777" w:rsidR="00083E73" w:rsidRDefault="00083E73">
      <w:pPr>
        <w:rPr>
          <w:sz w:val="28"/>
        </w:rPr>
        <w:sectPr w:rsidR="00083E73">
          <w:headerReference w:type="even" r:id="rId16"/>
          <w:headerReference w:type="default" r:id="rId17"/>
          <w:pgSz w:w="12240" w:h="15840"/>
          <w:pgMar w:top="660" w:right="1320" w:bottom="1678" w:left="1320" w:header="467" w:footer="993" w:gutter="0"/>
          <w:cols w:space="720"/>
        </w:sectPr>
      </w:pPr>
    </w:p>
    <w:sdt>
      <w:sdtPr>
        <w:id w:val="432401320"/>
        <w:docPartObj>
          <w:docPartGallery w:val="Table of Contents"/>
          <w:docPartUnique/>
        </w:docPartObj>
      </w:sdtPr>
      <w:sdtEndPr/>
      <w:sdtContent>
        <w:p w14:paraId="1F0D3C4D" w14:textId="77777777" w:rsidR="00083E73" w:rsidRDefault="009D1A4A">
          <w:pPr>
            <w:pStyle w:val="TOC1"/>
            <w:tabs>
              <w:tab w:val="right" w:pos="9479"/>
            </w:tabs>
            <w:spacing w:before="359"/>
          </w:pPr>
          <w:r>
            <w:t>List</w:t>
          </w:r>
          <w:r>
            <w:rPr>
              <w:spacing w:val="-2"/>
            </w:rPr>
            <w:t xml:space="preserve"> </w:t>
          </w:r>
          <w:r>
            <w:t>of</w:t>
          </w:r>
          <w:r>
            <w:rPr>
              <w:spacing w:val="-2"/>
            </w:rPr>
            <w:t xml:space="preserve"> </w:t>
          </w:r>
          <w:r>
            <w:t>Figures</w:t>
          </w:r>
          <w:r>
            <w:rPr>
              <w:b w:val="0"/>
              <w:color w:val="0000FF"/>
            </w:rPr>
            <w:tab/>
          </w:r>
          <w:hyperlink w:anchor="_bookmark0" w:history="1">
            <w:r>
              <w:rPr>
                <w:color w:val="0000FF"/>
              </w:rPr>
              <w:t>4</w:t>
            </w:r>
          </w:hyperlink>
        </w:p>
        <w:p w14:paraId="59CF21B9" w14:textId="77777777" w:rsidR="00083E73" w:rsidRDefault="009D1A4A">
          <w:pPr>
            <w:pStyle w:val="TOC1"/>
            <w:tabs>
              <w:tab w:val="right" w:pos="9479"/>
            </w:tabs>
          </w:pPr>
          <w:r>
            <w:t>List</w:t>
          </w:r>
          <w:r>
            <w:rPr>
              <w:spacing w:val="-2"/>
            </w:rPr>
            <w:t xml:space="preserve"> </w:t>
          </w:r>
          <w:r>
            <w:t>of</w:t>
          </w:r>
          <w:r>
            <w:rPr>
              <w:spacing w:val="-2"/>
            </w:rPr>
            <w:t xml:space="preserve"> </w:t>
          </w:r>
          <w:r>
            <w:rPr>
              <w:spacing w:val="-4"/>
            </w:rPr>
            <w:t>Tables</w:t>
          </w:r>
          <w:r>
            <w:rPr>
              <w:b w:val="0"/>
              <w:color w:val="0000FF"/>
              <w:spacing w:val="-4"/>
            </w:rPr>
            <w:tab/>
          </w:r>
          <w:hyperlink w:anchor="_bookmark1" w:history="1">
            <w:r>
              <w:rPr>
                <w:color w:val="0000FF"/>
              </w:rPr>
              <w:t>4</w:t>
            </w:r>
          </w:hyperlink>
        </w:p>
        <w:p w14:paraId="7A4DA88B" w14:textId="77777777" w:rsidR="00083E73" w:rsidRDefault="009D1A4A">
          <w:pPr>
            <w:pStyle w:val="TOC1"/>
            <w:tabs>
              <w:tab w:val="right" w:pos="9479"/>
            </w:tabs>
          </w:pPr>
          <w:r>
            <w:t>List</w:t>
          </w:r>
          <w:r>
            <w:rPr>
              <w:spacing w:val="-2"/>
            </w:rPr>
            <w:t xml:space="preserve"> </w:t>
          </w:r>
          <w:r>
            <w:t>of</w:t>
          </w:r>
          <w:r>
            <w:rPr>
              <w:spacing w:val="-2"/>
            </w:rPr>
            <w:t xml:space="preserve"> </w:t>
          </w:r>
          <w:r>
            <w:t>Snippets</w:t>
          </w:r>
          <w:r>
            <w:rPr>
              <w:b w:val="0"/>
              <w:color w:val="0000FF"/>
            </w:rPr>
            <w:tab/>
          </w:r>
          <w:hyperlink w:anchor="_bookmark2" w:history="1">
            <w:r>
              <w:rPr>
                <w:color w:val="0000FF"/>
              </w:rPr>
              <w:t>4</w:t>
            </w:r>
          </w:hyperlink>
        </w:p>
        <w:p w14:paraId="1047E3BF" w14:textId="7096E8B9" w:rsidR="00083E73" w:rsidRDefault="009D1A4A">
          <w:pPr>
            <w:pStyle w:val="TOC1"/>
            <w:tabs>
              <w:tab w:val="right" w:pos="9479"/>
            </w:tabs>
          </w:pPr>
          <w:r w:rsidRPr="00703343">
            <w:t>List of</w:t>
          </w:r>
          <w:r w:rsidRPr="00703343">
            <w:rPr>
              <w:spacing w:val="-3"/>
            </w:rPr>
            <w:t xml:space="preserve"> </w:t>
          </w:r>
          <w:r w:rsidRPr="00703343">
            <w:t>Conformance</w:t>
          </w:r>
          <w:r w:rsidRPr="00703343">
            <w:rPr>
              <w:spacing w:val="-2"/>
            </w:rPr>
            <w:t xml:space="preserve"> </w:t>
          </w:r>
          <w:r w:rsidRPr="00703343">
            <w:t>Requirements</w:t>
          </w:r>
          <w:r>
            <w:rPr>
              <w:b w:val="0"/>
              <w:color w:val="0000FF"/>
            </w:rPr>
            <w:tab/>
          </w:r>
          <w:hyperlink w:anchor="_bookmark2" w:history="1">
            <w:r w:rsidR="00703343">
              <w:rPr>
                <w:color w:val="0000FF"/>
              </w:rPr>
              <w:t>4</w:t>
            </w:r>
          </w:hyperlink>
        </w:p>
        <w:p w14:paraId="30F8C49E" w14:textId="77777777" w:rsidR="00083E73" w:rsidRDefault="009D1A4A">
          <w:pPr>
            <w:pStyle w:val="TOC1"/>
            <w:numPr>
              <w:ilvl w:val="0"/>
              <w:numId w:val="16"/>
            </w:numPr>
            <w:tabs>
              <w:tab w:val="left" w:pos="447"/>
              <w:tab w:val="left" w:pos="448"/>
              <w:tab w:val="right" w:pos="9479"/>
            </w:tabs>
            <w:ind w:hanging="327"/>
          </w:pPr>
          <w:r>
            <w:t>Introduction</w:t>
          </w:r>
          <w:r>
            <w:rPr>
              <w:b w:val="0"/>
              <w:color w:val="0000FF"/>
            </w:rPr>
            <w:tab/>
          </w:r>
          <w:hyperlink w:anchor="_bookmark3" w:history="1">
            <w:r>
              <w:rPr>
                <w:color w:val="0000FF"/>
              </w:rPr>
              <w:t>6</w:t>
            </w:r>
          </w:hyperlink>
        </w:p>
        <w:p w14:paraId="529BBE02" w14:textId="77777777" w:rsidR="00083E73" w:rsidRDefault="009D1A4A">
          <w:pPr>
            <w:pStyle w:val="TOC2"/>
            <w:numPr>
              <w:ilvl w:val="1"/>
              <w:numId w:val="16"/>
            </w:numPr>
            <w:tabs>
              <w:tab w:val="left" w:pos="949"/>
              <w:tab w:val="left" w:pos="950"/>
              <w:tab w:val="right" w:leader="dot" w:pos="9479"/>
            </w:tabs>
          </w:pPr>
          <w:r>
            <w:t>Purpose</w:t>
          </w:r>
          <w:r w:rsidRPr="009D1A4A">
            <w:tab/>
          </w:r>
          <w:hyperlink w:anchor="_bookmark4" w:history="1">
            <w:r>
              <w:rPr>
                <w:color w:val="0000FF"/>
              </w:rPr>
              <w:t>6</w:t>
            </w:r>
          </w:hyperlink>
        </w:p>
        <w:p w14:paraId="3BD5400C"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t>Guide</w:t>
          </w:r>
          <w:r w:rsidRPr="009D1A4A">
            <w:tab/>
          </w:r>
          <w:hyperlink w:anchor="_bookmark5" w:history="1">
            <w:r>
              <w:rPr>
                <w:color w:val="0000FF"/>
              </w:rPr>
              <w:t>6</w:t>
            </w:r>
          </w:hyperlink>
        </w:p>
        <w:p w14:paraId="7F06E6B8"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rsidRPr="009D1A4A">
            <w:rPr>
              <w:spacing w:val="-5"/>
            </w:rPr>
            <w:t>Volume</w:t>
          </w:r>
          <w:r w:rsidRPr="009D1A4A">
            <w:rPr>
              <w:spacing w:val="-5"/>
            </w:rPr>
            <w:tab/>
          </w:r>
          <w:hyperlink w:anchor="_bookmark7" w:history="1">
            <w:r>
              <w:rPr>
                <w:color w:val="0000FF"/>
              </w:rPr>
              <w:t>7</w:t>
            </w:r>
          </w:hyperlink>
        </w:p>
        <w:p w14:paraId="46CE234B" w14:textId="77777777" w:rsidR="00083E73" w:rsidRDefault="009D1A4A" w:rsidP="00D92B83">
          <w:pPr>
            <w:pStyle w:val="TOC2"/>
            <w:numPr>
              <w:ilvl w:val="1"/>
              <w:numId w:val="16"/>
            </w:numPr>
            <w:tabs>
              <w:tab w:val="left" w:pos="949"/>
              <w:tab w:val="left" w:pos="950"/>
              <w:tab w:val="right" w:leader="dot" w:pos="9479"/>
            </w:tabs>
          </w:pPr>
          <w:r>
            <w:t>Scope</w:t>
          </w:r>
          <w:r w:rsidRPr="009D1A4A">
            <w:tab/>
          </w:r>
          <w:hyperlink w:anchor="_bookmark8" w:history="1">
            <w:r>
              <w:rPr>
                <w:color w:val="0000FF"/>
              </w:rPr>
              <w:t>7</w:t>
            </w:r>
          </w:hyperlink>
        </w:p>
        <w:p w14:paraId="6D2CD739" w14:textId="77777777" w:rsidR="00083E73" w:rsidRDefault="009D1A4A">
          <w:pPr>
            <w:pStyle w:val="TOC2"/>
            <w:numPr>
              <w:ilvl w:val="1"/>
              <w:numId w:val="16"/>
            </w:numPr>
            <w:tabs>
              <w:tab w:val="left" w:pos="949"/>
              <w:tab w:val="left" w:pos="950"/>
              <w:tab w:val="right" w:leader="dot" w:pos="9479"/>
            </w:tabs>
          </w:pPr>
          <w:r w:rsidRPr="009D1A4A">
            <w:t>Conventions</w:t>
          </w:r>
          <w:r w:rsidRPr="009D1A4A">
            <w:tab/>
          </w:r>
          <w:hyperlink w:anchor="_bookmark9" w:history="1">
            <w:r>
              <w:rPr>
                <w:color w:val="0000FF"/>
              </w:rPr>
              <w:t>7</w:t>
            </w:r>
          </w:hyperlink>
        </w:p>
        <w:p w14:paraId="6C49A3E2" w14:textId="77777777" w:rsidR="00083E73" w:rsidRDefault="009D1A4A">
          <w:pPr>
            <w:pStyle w:val="TOC2"/>
            <w:numPr>
              <w:ilvl w:val="1"/>
              <w:numId w:val="16"/>
            </w:numPr>
            <w:tabs>
              <w:tab w:val="left" w:pos="949"/>
              <w:tab w:val="left" w:pos="950"/>
              <w:tab w:val="right" w:leader="dot" w:pos="9479"/>
            </w:tabs>
          </w:pPr>
          <w:r w:rsidRPr="009D1A4A">
            <w:t>Background</w:t>
          </w:r>
          <w:r w:rsidRPr="009D1A4A">
            <w:tab/>
          </w:r>
          <w:hyperlink w:anchor="_bookmark10" w:history="1">
            <w:r>
              <w:rPr>
                <w:color w:val="0000FF"/>
              </w:rPr>
              <w:t>8</w:t>
            </w:r>
          </w:hyperlink>
        </w:p>
        <w:p w14:paraId="602110CE" w14:textId="77777777" w:rsidR="00083E73" w:rsidRDefault="009D1A4A">
          <w:pPr>
            <w:pStyle w:val="TOC3"/>
            <w:numPr>
              <w:ilvl w:val="2"/>
              <w:numId w:val="16"/>
            </w:numPr>
            <w:tabs>
              <w:tab w:val="left" w:pos="1647"/>
              <w:tab w:val="left" w:pos="1648"/>
              <w:tab w:val="right" w:leader="dot" w:pos="9479"/>
            </w:tabs>
            <w:ind w:hanging="698"/>
          </w:pPr>
          <w:r>
            <w:t>Quality</w:t>
          </w:r>
          <w:r>
            <w:rPr>
              <w:spacing w:val="-2"/>
            </w:rPr>
            <w:t xml:space="preserve"> </w:t>
          </w:r>
          <w:r>
            <w:t>Data</w:t>
          </w:r>
          <w:r>
            <w:rPr>
              <w:spacing w:val="-2"/>
            </w:rPr>
            <w:t xml:space="preserve"> </w:t>
          </w:r>
          <w:r w:rsidRPr="009D1A4A">
            <w:t>Model</w:t>
          </w:r>
          <w:r w:rsidRPr="009D1A4A">
            <w:tab/>
          </w:r>
          <w:hyperlink w:anchor="_bookmark11" w:history="1">
            <w:r>
              <w:rPr>
                <w:color w:val="0000FF"/>
              </w:rPr>
              <w:t>8</w:t>
            </w:r>
          </w:hyperlink>
        </w:p>
        <w:p w14:paraId="6F8EAAD7" w14:textId="77777777" w:rsidR="00083E73" w:rsidRDefault="009D1A4A">
          <w:pPr>
            <w:pStyle w:val="TOC3"/>
            <w:numPr>
              <w:ilvl w:val="2"/>
              <w:numId w:val="16"/>
            </w:numPr>
            <w:tabs>
              <w:tab w:val="left" w:pos="1647"/>
              <w:tab w:val="left" w:pos="1648"/>
              <w:tab w:val="right" w:leader="dot" w:pos="9479"/>
            </w:tabs>
            <w:ind w:hanging="698"/>
          </w:pPr>
          <w:r>
            <w:t>Relationship to Quality Reporting</w:t>
          </w:r>
          <w:r>
            <w:rPr>
              <w:spacing w:val="-7"/>
            </w:rPr>
            <w:t xml:space="preserve"> </w:t>
          </w:r>
          <w:r>
            <w:t>Document</w:t>
          </w:r>
          <w:r>
            <w:rPr>
              <w:spacing w:val="-2"/>
            </w:rPr>
            <w:t xml:space="preserve"> </w:t>
          </w:r>
          <w:r w:rsidRPr="009D1A4A">
            <w:t>Architecture</w:t>
          </w:r>
          <w:r w:rsidRPr="009D1A4A">
            <w:tab/>
          </w:r>
          <w:hyperlink w:anchor="_bookmark13" w:history="1">
            <w:r>
              <w:rPr>
                <w:color w:val="0000FF"/>
              </w:rPr>
              <w:t>9</w:t>
            </w:r>
          </w:hyperlink>
        </w:p>
        <w:p w14:paraId="4F3CEB8C" w14:textId="77777777" w:rsidR="00083E73" w:rsidRDefault="009D1A4A">
          <w:pPr>
            <w:pStyle w:val="TOC3"/>
            <w:numPr>
              <w:ilvl w:val="2"/>
              <w:numId w:val="16"/>
            </w:numPr>
            <w:tabs>
              <w:tab w:val="left" w:pos="1647"/>
              <w:tab w:val="left" w:pos="1648"/>
              <w:tab w:val="right" w:leader="dot" w:pos="9479"/>
            </w:tabs>
            <w:ind w:hanging="698"/>
          </w:pPr>
          <w:r>
            <w:t>QDM-HQMF Templates and</w:t>
          </w:r>
          <w:r>
            <w:rPr>
              <w:spacing w:val="-6"/>
            </w:rPr>
            <w:t xml:space="preserve"> </w:t>
          </w:r>
          <w:r>
            <w:rPr>
              <w:spacing w:val="-3"/>
            </w:rPr>
            <w:t>QRDA</w:t>
          </w:r>
          <w:r>
            <w:rPr>
              <w:spacing w:val="-2"/>
            </w:rPr>
            <w:t xml:space="preserve"> </w:t>
          </w:r>
          <w:r w:rsidRPr="009D1A4A">
            <w:t>Templates</w:t>
          </w:r>
          <w:r w:rsidRPr="009D1A4A">
            <w:tab/>
          </w:r>
          <w:hyperlink w:anchor="_bookmark14" w:history="1">
            <w:r>
              <w:rPr>
                <w:color w:val="0000FF"/>
              </w:rPr>
              <w:t>9</w:t>
            </w:r>
          </w:hyperlink>
        </w:p>
        <w:p w14:paraId="6F2533FF" w14:textId="77777777" w:rsidR="00083E73" w:rsidRDefault="009D1A4A">
          <w:pPr>
            <w:pStyle w:val="TOC1"/>
            <w:numPr>
              <w:ilvl w:val="0"/>
              <w:numId w:val="16"/>
            </w:numPr>
            <w:tabs>
              <w:tab w:val="left" w:pos="447"/>
              <w:tab w:val="left" w:pos="448"/>
              <w:tab w:val="right" w:pos="9479"/>
            </w:tabs>
            <w:ind w:hanging="327"/>
          </w:pPr>
          <w:r>
            <w:t>CQL</w:t>
          </w:r>
          <w:r>
            <w:rPr>
              <w:spacing w:val="-2"/>
            </w:rPr>
            <w:t xml:space="preserve"> </w:t>
          </w:r>
          <w:r>
            <w:t>Basics</w:t>
          </w:r>
          <w:r>
            <w:rPr>
              <w:b w:val="0"/>
              <w:color w:val="0000FF"/>
            </w:rPr>
            <w:tab/>
          </w:r>
          <w:hyperlink w:anchor="_bookmark15" w:history="1">
            <w:r>
              <w:rPr>
                <w:color w:val="0000FF"/>
              </w:rPr>
              <w:t>9</w:t>
            </w:r>
          </w:hyperlink>
        </w:p>
        <w:p w14:paraId="0148AB30" w14:textId="77777777" w:rsidR="00083E73" w:rsidRDefault="009D1A4A">
          <w:pPr>
            <w:pStyle w:val="TOC2"/>
            <w:numPr>
              <w:ilvl w:val="1"/>
              <w:numId w:val="16"/>
            </w:numPr>
            <w:tabs>
              <w:tab w:val="left" w:pos="949"/>
              <w:tab w:val="left" w:pos="950"/>
              <w:tab w:val="right" w:leader="dot" w:pos="9479"/>
            </w:tabs>
          </w:pPr>
          <w:r w:rsidRPr="009D1A4A">
            <w:t>Libraries</w:t>
          </w:r>
          <w:r w:rsidRPr="009D1A4A">
            <w:tab/>
          </w:r>
          <w:hyperlink w:anchor="_bookmark16" w:history="1">
            <w:r>
              <w:rPr>
                <w:color w:val="0000FF"/>
              </w:rPr>
              <w:t>9</w:t>
            </w:r>
          </w:hyperlink>
        </w:p>
        <w:p w14:paraId="5BDBF321" w14:textId="77777777" w:rsidR="00083E73" w:rsidRDefault="009D1A4A">
          <w:pPr>
            <w:pStyle w:val="TOC3"/>
            <w:numPr>
              <w:ilvl w:val="2"/>
              <w:numId w:val="16"/>
            </w:numPr>
            <w:tabs>
              <w:tab w:val="left" w:pos="1647"/>
              <w:tab w:val="left" w:pos="1648"/>
              <w:tab w:val="right" w:leader="dot" w:pos="9479"/>
            </w:tabs>
            <w:ind w:hanging="698"/>
          </w:pPr>
          <w:r>
            <w:t>Library</w:t>
          </w:r>
          <w:r>
            <w:rPr>
              <w:spacing w:val="-2"/>
            </w:rPr>
            <w:t xml:space="preserve"> </w:t>
          </w:r>
          <w:r w:rsidRPr="009D1A4A">
            <w:rPr>
              <w:spacing w:val="-3"/>
            </w:rPr>
            <w:t>Versioning</w:t>
          </w:r>
          <w:r w:rsidRPr="009D1A4A">
            <w:rPr>
              <w:spacing w:val="-3"/>
            </w:rPr>
            <w:tab/>
          </w:r>
          <w:hyperlink w:anchor="_bookmark18" w:history="1">
            <w:r>
              <w:rPr>
                <w:color w:val="0000FF"/>
              </w:rPr>
              <w:t>9</w:t>
            </w:r>
          </w:hyperlink>
        </w:p>
        <w:p w14:paraId="200B16A7" w14:textId="77777777" w:rsidR="00083E73" w:rsidRDefault="009D1A4A">
          <w:pPr>
            <w:pStyle w:val="TOC3"/>
            <w:numPr>
              <w:ilvl w:val="2"/>
              <w:numId w:val="16"/>
            </w:numPr>
            <w:tabs>
              <w:tab w:val="left" w:pos="1647"/>
              <w:tab w:val="left" w:pos="1648"/>
              <w:tab w:val="right" w:leader="dot" w:pos="9479"/>
            </w:tabs>
            <w:ind w:hanging="698"/>
          </w:pPr>
          <w:r>
            <w:t>Nested</w:t>
          </w:r>
          <w:r>
            <w:rPr>
              <w:spacing w:val="-2"/>
            </w:rPr>
            <w:t xml:space="preserve"> </w:t>
          </w:r>
          <w:r w:rsidRPr="009D1A4A">
            <w:t>Libraries</w:t>
          </w:r>
          <w:r w:rsidRPr="009D1A4A">
            <w:tab/>
          </w:r>
          <w:hyperlink w:anchor="_bookmark20" w:history="1">
            <w:r>
              <w:rPr>
                <w:color w:val="0000FF"/>
              </w:rPr>
              <w:t>10</w:t>
            </w:r>
          </w:hyperlink>
        </w:p>
        <w:p w14:paraId="6470C58E" w14:textId="77777777" w:rsidR="00083E73" w:rsidRDefault="009D1A4A">
          <w:pPr>
            <w:pStyle w:val="TOC2"/>
            <w:numPr>
              <w:ilvl w:val="1"/>
              <w:numId w:val="16"/>
            </w:numPr>
            <w:tabs>
              <w:tab w:val="left" w:pos="949"/>
              <w:tab w:val="left" w:pos="950"/>
              <w:tab w:val="right" w:leader="dot" w:pos="9479"/>
            </w:tabs>
          </w:pPr>
          <w:r>
            <w:t>Data</w:t>
          </w:r>
          <w:r>
            <w:rPr>
              <w:spacing w:val="-2"/>
            </w:rPr>
            <w:t xml:space="preserve"> </w:t>
          </w:r>
          <w:r w:rsidRPr="009D1A4A">
            <w:t>Model</w:t>
          </w:r>
          <w:r w:rsidRPr="009D1A4A">
            <w:tab/>
          </w:r>
          <w:hyperlink w:anchor="_bookmark23" w:history="1">
            <w:r>
              <w:rPr>
                <w:color w:val="0000FF"/>
              </w:rPr>
              <w:t>11</w:t>
            </w:r>
          </w:hyperlink>
        </w:p>
        <w:p w14:paraId="5557BDF7" w14:textId="738B73B6" w:rsidR="00083E73" w:rsidRDefault="009D1A4A">
          <w:pPr>
            <w:pStyle w:val="TOC2"/>
            <w:numPr>
              <w:ilvl w:val="1"/>
              <w:numId w:val="16"/>
            </w:numPr>
            <w:tabs>
              <w:tab w:val="left" w:pos="949"/>
              <w:tab w:val="left" w:pos="950"/>
              <w:tab w:val="right" w:leader="dot" w:pos="9479"/>
            </w:tabs>
          </w:pPr>
          <w:r>
            <w:t>Code</w:t>
          </w:r>
          <w:r>
            <w:rPr>
              <w:spacing w:val="-2"/>
            </w:rPr>
            <w:t xml:space="preserve"> </w:t>
          </w:r>
          <w:r w:rsidRPr="009D1A4A">
            <w:t>Systems</w:t>
          </w:r>
          <w:r w:rsidRPr="009D1A4A">
            <w:tab/>
          </w:r>
          <w:hyperlink w:anchor="_bookmark26" w:history="1">
            <w:r w:rsidR="00FF5AFD">
              <w:rPr>
                <w:color w:val="0000FF"/>
              </w:rPr>
              <w:t>12</w:t>
            </w:r>
          </w:hyperlink>
        </w:p>
        <w:p w14:paraId="221F7D5B" w14:textId="791B4BDF" w:rsidR="00083E73" w:rsidRDefault="009D1A4A">
          <w:pPr>
            <w:pStyle w:val="TOC2"/>
            <w:numPr>
              <w:ilvl w:val="1"/>
              <w:numId w:val="16"/>
            </w:numPr>
            <w:tabs>
              <w:tab w:val="left" w:pos="949"/>
              <w:tab w:val="left" w:pos="950"/>
              <w:tab w:val="right" w:leader="dot" w:pos="9479"/>
            </w:tabs>
          </w:pPr>
          <w:r>
            <w:rPr>
              <w:spacing w:val="-5"/>
            </w:rPr>
            <w:t>Value</w:t>
          </w:r>
          <w:r>
            <w:rPr>
              <w:spacing w:val="-2"/>
            </w:rPr>
            <w:t xml:space="preserve"> </w:t>
          </w:r>
          <w:r w:rsidRPr="009D1A4A">
            <w:t>Sets</w:t>
          </w:r>
          <w:r w:rsidRPr="009D1A4A">
            <w:tab/>
          </w:r>
          <w:hyperlink w:anchor="_bookmark29" w:history="1">
            <w:r>
              <w:rPr>
                <w:color w:val="0000FF"/>
              </w:rPr>
              <w:t>1</w:t>
            </w:r>
          </w:hyperlink>
          <w:r w:rsidR="00FF5AFD">
            <w:rPr>
              <w:color w:val="0000FF"/>
            </w:rPr>
            <w:t>3</w:t>
          </w:r>
        </w:p>
        <w:p w14:paraId="2D18D09F" w14:textId="0DFD500C"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rsidRPr="009D1A4A">
            <w:rPr>
              <w:spacing w:val="-4"/>
            </w:rPr>
            <w:t>Version</w:t>
          </w:r>
          <w:r w:rsidRPr="009D1A4A">
            <w:rPr>
              <w:spacing w:val="-4"/>
            </w:rPr>
            <w:tab/>
          </w:r>
          <w:hyperlink w:anchor="_bookmark32" w:history="1">
            <w:r>
              <w:rPr>
                <w:color w:val="0000FF"/>
              </w:rPr>
              <w:t>1</w:t>
            </w:r>
          </w:hyperlink>
          <w:r w:rsidR="00FF5AFD">
            <w:rPr>
              <w:color w:val="0000FF"/>
            </w:rPr>
            <w:t>3</w:t>
          </w:r>
        </w:p>
        <w:p w14:paraId="2C081EF5" w14:textId="4794E706"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t>Profi</w:t>
          </w:r>
          <w:r w:rsidRPr="009D1A4A">
            <w:t>le</w:t>
          </w:r>
          <w:r w:rsidRPr="009D1A4A">
            <w:tab/>
          </w:r>
          <w:hyperlink w:anchor="_bookmark35" w:history="1">
            <w:r>
              <w:rPr>
                <w:color w:val="0000FF"/>
              </w:rPr>
              <w:t>1</w:t>
            </w:r>
          </w:hyperlink>
          <w:r w:rsidR="00FF5AFD">
            <w:rPr>
              <w:color w:val="0000FF"/>
            </w:rPr>
            <w:t>4</w:t>
          </w:r>
        </w:p>
        <w:p w14:paraId="4E986383" w14:textId="762E82E8" w:rsidR="00083E73" w:rsidRDefault="009D1A4A">
          <w:pPr>
            <w:pStyle w:val="TOC3"/>
            <w:numPr>
              <w:ilvl w:val="2"/>
              <w:numId w:val="16"/>
            </w:numPr>
            <w:tabs>
              <w:tab w:val="left" w:pos="1647"/>
              <w:tab w:val="left" w:pos="1648"/>
              <w:tab w:val="right" w:leader="dot" w:pos="9479"/>
            </w:tabs>
            <w:ind w:hanging="698"/>
          </w:pPr>
          <w:r>
            <w:t>Representation</w:t>
          </w:r>
          <w:r>
            <w:rPr>
              <w:spacing w:val="-2"/>
            </w:rPr>
            <w:t xml:space="preserve"> </w:t>
          </w:r>
          <w:r>
            <w:t>in</w:t>
          </w:r>
          <w:r>
            <w:rPr>
              <w:spacing w:val="-2"/>
            </w:rPr>
            <w:t xml:space="preserve"> </w:t>
          </w:r>
          <w:r w:rsidRPr="009D1A4A">
            <w:t>HQMF</w:t>
          </w:r>
          <w:r w:rsidRPr="009D1A4A">
            <w:tab/>
          </w:r>
          <w:hyperlink w:anchor="_bookmark37" w:history="1">
            <w:r>
              <w:rPr>
                <w:color w:val="0000FF"/>
              </w:rPr>
              <w:t>1</w:t>
            </w:r>
          </w:hyperlink>
          <w:r w:rsidR="00FF5AFD">
            <w:rPr>
              <w:color w:val="0000FF"/>
            </w:rPr>
            <w:t>4</w:t>
          </w:r>
        </w:p>
        <w:p w14:paraId="472E6F82" w14:textId="2F636024" w:rsidR="00083E73" w:rsidRDefault="009D1A4A">
          <w:pPr>
            <w:pStyle w:val="TOC2"/>
            <w:numPr>
              <w:ilvl w:val="1"/>
              <w:numId w:val="16"/>
            </w:numPr>
            <w:tabs>
              <w:tab w:val="left" w:pos="949"/>
              <w:tab w:val="left" w:pos="950"/>
              <w:tab w:val="right" w:leader="dot" w:pos="9479"/>
            </w:tabs>
          </w:pPr>
          <w:r w:rsidRPr="009D1A4A">
            <w:t>Codes</w:t>
          </w:r>
          <w:r w:rsidRPr="009D1A4A">
            <w:tab/>
          </w:r>
          <w:hyperlink w:anchor="_bookmark38" w:history="1">
            <w:r>
              <w:rPr>
                <w:color w:val="0000FF"/>
              </w:rPr>
              <w:t>1</w:t>
            </w:r>
          </w:hyperlink>
          <w:r w:rsidR="00FF5AFD">
            <w:rPr>
              <w:color w:val="0000FF"/>
            </w:rPr>
            <w:t>4</w:t>
          </w:r>
        </w:p>
        <w:p w14:paraId="5B789CAD" w14:textId="553C1976" w:rsidR="00083E73" w:rsidRDefault="009D1A4A">
          <w:pPr>
            <w:pStyle w:val="TOC3"/>
            <w:numPr>
              <w:ilvl w:val="2"/>
              <w:numId w:val="16"/>
            </w:numPr>
            <w:tabs>
              <w:tab w:val="left" w:pos="1647"/>
              <w:tab w:val="left" w:pos="1648"/>
              <w:tab w:val="right" w:leader="dot" w:pos="9479"/>
            </w:tabs>
            <w:ind w:hanging="698"/>
          </w:pPr>
          <w:r w:rsidRPr="00E227D6">
            <w:t>Representation</w:t>
          </w:r>
          <w:r w:rsidRPr="00E227D6">
            <w:rPr>
              <w:spacing w:val="-2"/>
            </w:rPr>
            <w:t xml:space="preserve"> </w:t>
          </w:r>
          <w:r w:rsidRPr="00E227D6">
            <w:t>in</w:t>
          </w:r>
          <w:r w:rsidRPr="00E227D6">
            <w:rPr>
              <w:spacing w:val="-2"/>
            </w:rPr>
            <w:t xml:space="preserve"> </w:t>
          </w:r>
          <w:r w:rsidRPr="00E227D6">
            <w:t>HQMF</w:t>
          </w:r>
          <w:r w:rsidRPr="00E227D6">
            <w:tab/>
          </w:r>
          <w:hyperlink w:anchor="_bookmark41" w:history="1">
            <w:r w:rsidR="00703343">
              <w:rPr>
                <w:color w:val="0000FF"/>
              </w:rPr>
              <w:t>1</w:t>
            </w:r>
          </w:hyperlink>
          <w:r w:rsidR="00FF5AFD">
            <w:rPr>
              <w:color w:val="0000FF"/>
            </w:rPr>
            <w:t>5</w:t>
          </w:r>
        </w:p>
        <w:p w14:paraId="3D1F7981" w14:textId="705BABAE" w:rsidR="00083E73" w:rsidRDefault="009D1A4A">
          <w:pPr>
            <w:pStyle w:val="TOC2"/>
            <w:numPr>
              <w:ilvl w:val="1"/>
              <w:numId w:val="16"/>
            </w:numPr>
            <w:tabs>
              <w:tab w:val="left" w:pos="949"/>
              <w:tab w:val="left" w:pos="950"/>
              <w:tab w:val="right" w:leader="dot" w:pos="9479"/>
            </w:tabs>
          </w:pPr>
          <w:r w:rsidRPr="00E227D6">
            <w:t>Concepts</w:t>
          </w:r>
          <w:r w:rsidRPr="00E227D6">
            <w:tab/>
          </w:r>
          <w:hyperlink w:anchor="_bookmark42" w:history="1">
            <w:r>
              <w:rPr>
                <w:color w:val="0000FF"/>
              </w:rPr>
              <w:t>1</w:t>
            </w:r>
          </w:hyperlink>
          <w:r w:rsidR="00FF5AFD">
            <w:rPr>
              <w:color w:val="0000FF"/>
            </w:rPr>
            <w:t>5</w:t>
          </w:r>
        </w:p>
        <w:p w14:paraId="3DDD6F53" w14:textId="443BB336" w:rsidR="00FF5AFD" w:rsidRDefault="00FF5AFD">
          <w:pPr>
            <w:pStyle w:val="TOC2"/>
            <w:numPr>
              <w:ilvl w:val="1"/>
              <w:numId w:val="16"/>
            </w:numPr>
            <w:tabs>
              <w:tab w:val="left" w:pos="949"/>
              <w:tab w:val="left" w:pos="950"/>
              <w:tab w:val="right" w:leader="dot" w:pos="9479"/>
            </w:tabs>
          </w:pPr>
          <w:r>
            <w:t>Terminology Membership Testing</w:t>
          </w:r>
          <w:r w:rsidRPr="00E227D6">
            <w:tab/>
          </w:r>
          <w:hyperlink w:anchor="_bookmark41" w:history="1">
            <w:r>
              <w:rPr>
                <w:color w:val="0000FF"/>
              </w:rPr>
              <w:t>1</w:t>
            </w:r>
          </w:hyperlink>
          <w:r>
            <w:rPr>
              <w:color w:val="0000FF"/>
            </w:rPr>
            <w:t>5</w:t>
          </w:r>
        </w:p>
        <w:p w14:paraId="7B852FD6" w14:textId="15666D92" w:rsidR="00083E73" w:rsidRDefault="009D1A4A">
          <w:pPr>
            <w:pStyle w:val="TOC2"/>
            <w:numPr>
              <w:ilvl w:val="1"/>
              <w:numId w:val="16"/>
            </w:numPr>
            <w:tabs>
              <w:tab w:val="left" w:pos="949"/>
              <w:tab w:val="left" w:pos="950"/>
              <w:tab w:val="right" w:leader="dot" w:pos="9479"/>
            </w:tabs>
          </w:pPr>
          <w:r>
            <w:t>Library-level</w:t>
          </w:r>
          <w:r>
            <w:rPr>
              <w:spacing w:val="-2"/>
            </w:rPr>
            <w:t xml:space="preserve"> </w:t>
          </w:r>
          <w:r w:rsidRPr="00E227D6">
            <w:t>Identifiers</w:t>
          </w:r>
          <w:r w:rsidRPr="00E227D6">
            <w:tab/>
          </w:r>
          <w:hyperlink w:anchor="_bookmark44" w:history="1">
            <w:r w:rsidR="00FF5AFD">
              <w:rPr>
                <w:color w:val="0000FF"/>
              </w:rPr>
              <w:t>15</w:t>
            </w:r>
          </w:hyperlink>
        </w:p>
        <w:p w14:paraId="3F892D1D" w14:textId="1868BA8E" w:rsidR="00083E73" w:rsidRDefault="009D1A4A">
          <w:pPr>
            <w:pStyle w:val="TOC2"/>
            <w:numPr>
              <w:ilvl w:val="1"/>
              <w:numId w:val="16"/>
            </w:numPr>
            <w:tabs>
              <w:tab w:val="left" w:pos="949"/>
              <w:tab w:val="left" w:pos="950"/>
              <w:tab w:val="right" w:leader="dot" w:pos="9479"/>
            </w:tabs>
          </w:pPr>
          <w:r>
            <w:lastRenderedPageBreak/>
            <w:t>QDM Data</w:t>
          </w:r>
          <w:r>
            <w:rPr>
              <w:spacing w:val="-3"/>
            </w:rPr>
            <w:t xml:space="preserve"> </w:t>
          </w:r>
          <w:r>
            <w:rPr>
              <w:spacing w:val="-5"/>
            </w:rPr>
            <w:t>Type</w:t>
          </w:r>
          <w:r>
            <w:rPr>
              <w:spacing w:val="-2"/>
            </w:rPr>
            <w:t xml:space="preserve"> </w:t>
          </w:r>
          <w:r w:rsidRPr="00E227D6">
            <w:t>Names</w:t>
          </w:r>
          <w:r w:rsidRPr="00E227D6">
            <w:tab/>
          </w:r>
          <w:r w:rsidR="00703343">
            <w:rPr>
              <w:color w:val="0000FF"/>
            </w:rPr>
            <w:t>1</w:t>
          </w:r>
          <w:r w:rsidR="002E4FFD">
            <w:rPr>
              <w:color w:val="0000FF"/>
            </w:rPr>
            <w:t>6</w:t>
          </w:r>
        </w:p>
        <w:p w14:paraId="0C947B7E" w14:textId="429A3778" w:rsidR="00083E73" w:rsidRDefault="009D1A4A" w:rsidP="00FF5AFD">
          <w:pPr>
            <w:pStyle w:val="TOC3"/>
            <w:numPr>
              <w:ilvl w:val="2"/>
              <w:numId w:val="16"/>
            </w:numPr>
            <w:tabs>
              <w:tab w:val="left" w:pos="1647"/>
              <w:tab w:val="left" w:pos="1648"/>
              <w:tab w:val="right" w:leader="dot" w:pos="9479"/>
            </w:tabs>
            <w:ind w:hanging="698"/>
          </w:pPr>
          <w:r>
            <w:t>Negation</w:t>
          </w:r>
          <w:r>
            <w:rPr>
              <w:spacing w:val="-2"/>
            </w:rPr>
            <w:t xml:space="preserve"> </w:t>
          </w:r>
          <w:r>
            <w:t>in</w:t>
          </w:r>
          <w:r>
            <w:rPr>
              <w:spacing w:val="-2"/>
            </w:rPr>
            <w:t xml:space="preserve"> </w:t>
          </w:r>
          <w:r>
            <w:t>QDM</w:t>
          </w:r>
          <w:r w:rsidRPr="00E227D6">
            <w:tab/>
          </w:r>
          <w:hyperlink w:anchor="_bookmark49" w:history="1">
            <w:r>
              <w:rPr>
                <w:color w:val="0000FF"/>
              </w:rPr>
              <w:t>1</w:t>
            </w:r>
          </w:hyperlink>
          <w:r w:rsidR="002E4FFD">
            <w:rPr>
              <w:color w:val="0000FF"/>
            </w:rPr>
            <w:t>6</w:t>
          </w:r>
        </w:p>
        <w:p w14:paraId="37524EF7" w14:textId="7FA72284" w:rsidR="00083E73" w:rsidRDefault="009D1A4A">
          <w:pPr>
            <w:pStyle w:val="TOC2"/>
            <w:numPr>
              <w:ilvl w:val="1"/>
              <w:numId w:val="16"/>
            </w:numPr>
            <w:tabs>
              <w:tab w:val="left" w:pos="949"/>
              <w:tab w:val="left" w:pos="950"/>
              <w:tab w:val="right" w:leader="dot" w:pos="9479"/>
            </w:tabs>
          </w:pPr>
          <w:r>
            <w:t>Attribute</w:t>
          </w:r>
          <w:r>
            <w:rPr>
              <w:spacing w:val="-2"/>
            </w:rPr>
            <w:t xml:space="preserve"> </w:t>
          </w:r>
          <w:r w:rsidRPr="00E227D6">
            <w:t>Names</w:t>
          </w:r>
          <w:r w:rsidRPr="00E227D6">
            <w:tab/>
          </w:r>
          <w:hyperlink w:anchor="_bookmark52" w:history="1">
            <w:r w:rsidR="002E4FFD">
              <w:rPr>
                <w:color w:val="0000FF"/>
              </w:rPr>
              <w:t>20</w:t>
            </w:r>
          </w:hyperlink>
        </w:p>
        <w:p w14:paraId="6BAC2A6D" w14:textId="0AE3C92D" w:rsidR="00083E73" w:rsidRDefault="009D1A4A">
          <w:pPr>
            <w:pStyle w:val="TOC2"/>
            <w:numPr>
              <w:ilvl w:val="1"/>
              <w:numId w:val="16"/>
            </w:numPr>
            <w:tabs>
              <w:tab w:val="left" w:pos="950"/>
              <w:tab w:val="right" w:leader="dot" w:pos="9479"/>
            </w:tabs>
          </w:pPr>
          <w:r>
            <w:t>Aliases and</w:t>
          </w:r>
          <w:r>
            <w:rPr>
              <w:spacing w:val="-3"/>
            </w:rPr>
            <w:t xml:space="preserve"> </w:t>
          </w:r>
          <w:r>
            <w:t>Argument</w:t>
          </w:r>
          <w:r>
            <w:rPr>
              <w:spacing w:val="-2"/>
            </w:rPr>
            <w:t xml:space="preserve"> </w:t>
          </w:r>
          <w:r w:rsidRPr="00E227D6">
            <w:t>Names</w:t>
          </w:r>
          <w:r w:rsidRPr="00E227D6">
            <w:tab/>
          </w:r>
          <w:hyperlink w:anchor="_bookmark54" w:history="1">
            <w:r w:rsidR="002E4FFD">
              <w:rPr>
                <w:color w:val="0000FF"/>
              </w:rPr>
              <w:t>20</w:t>
            </w:r>
          </w:hyperlink>
        </w:p>
        <w:p w14:paraId="0528F858" w14:textId="5704998A" w:rsidR="002E4FFD" w:rsidRDefault="002E4FFD">
          <w:pPr>
            <w:pStyle w:val="TOC1"/>
            <w:numPr>
              <w:ilvl w:val="0"/>
              <w:numId w:val="16"/>
            </w:numPr>
            <w:tabs>
              <w:tab w:val="left" w:pos="447"/>
              <w:tab w:val="left" w:pos="448"/>
              <w:tab w:val="right" w:pos="9479"/>
            </w:tabs>
            <w:spacing w:before="362"/>
            <w:ind w:hanging="327"/>
          </w:pPr>
          <w:r>
            <w:t>Translation to ELM</w:t>
          </w:r>
          <w:r w:rsidRPr="00E227D6">
            <w:tab/>
          </w:r>
          <w:hyperlink w:anchor="_bookmark52" w:history="1">
            <w:r>
              <w:rPr>
                <w:color w:val="0000FF"/>
              </w:rPr>
              <w:t>2</w:t>
            </w:r>
          </w:hyperlink>
          <w:r>
            <w:rPr>
              <w:color w:val="0000FF"/>
            </w:rPr>
            <w:t>1</w:t>
          </w:r>
        </w:p>
        <w:p w14:paraId="46E4897D" w14:textId="4FC30381" w:rsidR="00083E73" w:rsidRDefault="009D1A4A">
          <w:pPr>
            <w:pStyle w:val="TOC1"/>
            <w:numPr>
              <w:ilvl w:val="0"/>
              <w:numId w:val="16"/>
            </w:numPr>
            <w:tabs>
              <w:tab w:val="left" w:pos="447"/>
              <w:tab w:val="left" w:pos="448"/>
              <w:tab w:val="right" w:pos="9479"/>
            </w:tabs>
            <w:spacing w:before="362"/>
            <w:ind w:hanging="327"/>
          </w:pPr>
          <w:r>
            <w:t>Reporting</w:t>
          </w:r>
          <w:r>
            <w:rPr>
              <w:spacing w:val="-2"/>
            </w:rPr>
            <w:t xml:space="preserve"> </w:t>
          </w:r>
          <w:r>
            <w:t>Results</w:t>
          </w:r>
          <w:r>
            <w:rPr>
              <w:b w:val="0"/>
              <w:color w:val="0000FF"/>
            </w:rPr>
            <w:tab/>
          </w:r>
          <w:r w:rsidR="002E4FFD">
            <w:rPr>
              <w:b w:val="0"/>
              <w:color w:val="0000FF"/>
            </w:rPr>
            <w:t>22</w:t>
          </w:r>
        </w:p>
        <w:p w14:paraId="7EFBA08D" w14:textId="25091A1F" w:rsidR="002E4FFD" w:rsidRDefault="002E4FFD">
          <w:pPr>
            <w:pStyle w:val="TOC1"/>
            <w:tabs>
              <w:tab w:val="right" w:pos="9479"/>
            </w:tabs>
            <w:spacing w:before="362"/>
          </w:pPr>
          <w:r>
            <w:t xml:space="preserve">Change Log                                                                                                                                                 </w:t>
          </w:r>
          <w:r>
            <w:rPr>
              <w:b w:val="0"/>
              <w:color w:val="0000FF"/>
            </w:rPr>
            <w:t>23</w:t>
          </w:r>
        </w:p>
        <w:p w14:paraId="487B5DD8" w14:textId="54B3561E" w:rsidR="00083E73" w:rsidRDefault="009D1A4A">
          <w:pPr>
            <w:pStyle w:val="TOC1"/>
            <w:tabs>
              <w:tab w:val="right" w:pos="9479"/>
            </w:tabs>
            <w:spacing w:before="362"/>
          </w:pPr>
          <w:r>
            <w:t>References</w:t>
          </w:r>
          <w:r>
            <w:rPr>
              <w:b w:val="0"/>
              <w:color w:val="0000FF"/>
            </w:rPr>
            <w:tab/>
          </w:r>
          <w:r w:rsidR="000D2FAF">
            <w:rPr>
              <w:b w:val="0"/>
              <w:color w:val="0000FF"/>
            </w:rPr>
            <w:t>2</w:t>
          </w:r>
          <w:r w:rsidR="002E4FFD">
            <w:rPr>
              <w:b w:val="0"/>
              <w:color w:val="0000FF"/>
            </w:rPr>
            <w:t>3</w:t>
          </w:r>
        </w:p>
      </w:sdtContent>
    </w:sdt>
    <w:p w14:paraId="3FCC14B7" w14:textId="77777777" w:rsidR="00083E73" w:rsidRDefault="00083E73">
      <w:pPr>
        <w:sectPr w:rsidR="00083E73">
          <w:type w:val="continuous"/>
          <w:pgSz w:w="12240" w:h="15840"/>
          <w:pgMar w:top="666" w:right="1320" w:bottom="1678" w:left="1320" w:header="720" w:footer="720" w:gutter="0"/>
          <w:cols w:space="720"/>
        </w:sectPr>
      </w:pPr>
    </w:p>
    <w:p w14:paraId="134383E1" w14:textId="77777777" w:rsidR="00083E73" w:rsidRDefault="00083E73">
      <w:pPr>
        <w:pStyle w:val="BodyText"/>
        <w:rPr>
          <w:b/>
        </w:rPr>
      </w:pPr>
    </w:p>
    <w:p w14:paraId="20270896" w14:textId="77777777" w:rsidR="00083E73" w:rsidRDefault="00083E73">
      <w:pPr>
        <w:pStyle w:val="BodyText"/>
        <w:spacing w:before="6"/>
        <w:rPr>
          <w:b/>
          <w:sz w:val="25"/>
        </w:rPr>
      </w:pPr>
    </w:p>
    <w:p w14:paraId="14811EAA" w14:textId="77777777" w:rsidR="00083E73" w:rsidRDefault="009D1A4A">
      <w:pPr>
        <w:pStyle w:val="Heading1"/>
      </w:pPr>
      <w:bookmarkStart w:id="1" w:name="List_of_Figures"/>
      <w:bookmarkStart w:id="2" w:name="_bookmark0"/>
      <w:bookmarkEnd w:id="1"/>
      <w:bookmarkEnd w:id="2"/>
      <w:r>
        <w:t>List of Figures</w:t>
      </w:r>
    </w:p>
    <w:p w14:paraId="38820DC4" w14:textId="77777777" w:rsidR="00083E73" w:rsidRDefault="00083E73">
      <w:pPr>
        <w:pStyle w:val="BodyText"/>
        <w:spacing w:before="2"/>
        <w:rPr>
          <w:b/>
          <w:sz w:val="31"/>
        </w:rPr>
      </w:pPr>
    </w:p>
    <w:p w14:paraId="7056DFE8" w14:textId="5D77F96B" w:rsidR="00083E73" w:rsidRDefault="009D1A4A">
      <w:pPr>
        <w:pStyle w:val="ListParagraph"/>
        <w:numPr>
          <w:ilvl w:val="0"/>
          <w:numId w:val="15"/>
        </w:numPr>
        <w:tabs>
          <w:tab w:val="left" w:pos="949"/>
          <w:tab w:val="left" w:pos="950"/>
          <w:tab w:val="left" w:leader="dot" w:pos="9370"/>
        </w:tabs>
        <w:spacing w:before="0"/>
      </w:pPr>
      <w:r>
        <w:t>Relationship</w:t>
      </w:r>
      <w:r>
        <w:rPr>
          <w:spacing w:val="-6"/>
        </w:rPr>
        <w:t xml:space="preserve"> </w:t>
      </w:r>
      <w:r>
        <w:t>between</w:t>
      </w:r>
      <w:r>
        <w:rPr>
          <w:spacing w:val="-6"/>
        </w:rPr>
        <w:t xml:space="preserve"> </w:t>
      </w:r>
      <w:r>
        <w:t>QDM,</w:t>
      </w:r>
      <w:r>
        <w:rPr>
          <w:spacing w:val="-6"/>
        </w:rPr>
        <w:t xml:space="preserve"> </w:t>
      </w:r>
      <w:r>
        <w:t>CQL,</w:t>
      </w:r>
      <w:r>
        <w:rPr>
          <w:spacing w:val="-6"/>
        </w:rPr>
        <w:t xml:space="preserve"> </w:t>
      </w:r>
      <w:r w:rsidR="00764C41">
        <w:t>eCQM</w:t>
      </w:r>
      <w:r>
        <w:t>,</w:t>
      </w:r>
      <w:r>
        <w:rPr>
          <w:spacing w:val="-6"/>
        </w:rPr>
        <w:t xml:space="preserve"> </w:t>
      </w:r>
      <w:r>
        <w:t>and</w:t>
      </w:r>
      <w:r>
        <w:rPr>
          <w:spacing w:val="-6"/>
        </w:rPr>
        <w:t xml:space="preserve"> </w:t>
      </w:r>
      <w:r>
        <w:t>the</w:t>
      </w:r>
      <w:r>
        <w:rPr>
          <w:spacing w:val="-6"/>
        </w:rPr>
        <w:t xml:space="preserve"> </w:t>
      </w:r>
      <w:r>
        <w:t>volumes</w:t>
      </w:r>
      <w:r>
        <w:rPr>
          <w:spacing w:val="-6"/>
        </w:rPr>
        <w:t xml:space="preserve"> </w:t>
      </w:r>
      <w:r>
        <w:t>of</w:t>
      </w:r>
      <w:r>
        <w:rPr>
          <w:spacing w:val="-6"/>
        </w:rPr>
        <w:t xml:space="preserve"> </w:t>
      </w:r>
      <w:r>
        <w:t>this</w:t>
      </w:r>
      <w:r>
        <w:rPr>
          <w:spacing w:val="-6"/>
        </w:rPr>
        <w:t xml:space="preserve"> </w:t>
      </w:r>
      <w:r w:rsidRPr="00E227D6">
        <w:t>IG</w:t>
      </w:r>
      <w:r w:rsidRPr="00E227D6">
        <w:tab/>
      </w:r>
      <w:hyperlink w:anchor="_bookmark6" w:history="1">
        <w:r>
          <w:rPr>
            <w:color w:val="0000FF"/>
          </w:rPr>
          <w:t>6</w:t>
        </w:r>
      </w:hyperlink>
    </w:p>
    <w:p w14:paraId="4FD8C0F7" w14:textId="77777777" w:rsidR="00083E73" w:rsidRDefault="009D1A4A">
      <w:pPr>
        <w:pStyle w:val="ListParagraph"/>
        <w:numPr>
          <w:ilvl w:val="0"/>
          <w:numId w:val="15"/>
        </w:numPr>
        <w:tabs>
          <w:tab w:val="left" w:pos="949"/>
          <w:tab w:val="left" w:pos="950"/>
          <w:tab w:val="left" w:leader="dot" w:pos="9370"/>
        </w:tabs>
      </w:pPr>
      <w:r>
        <w:t>QDM element</w:t>
      </w:r>
      <w:r>
        <w:rPr>
          <w:spacing w:val="-9"/>
        </w:rPr>
        <w:t xml:space="preserve"> </w:t>
      </w:r>
      <w:r>
        <w:t>structure</w:t>
      </w:r>
      <w:r>
        <w:rPr>
          <w:spacing w:val="-5"/>
        </w:rPr>
        <w:t xml:space="preserve"> </w:t>
      </w:r>
      <w:r>
        <w:t>[</w:t>
      </w:r>
      <w:hyperlink w:anchor="_bookmark59" w:history="1">
        <w:r>
          <w:rPr>
            <w:color w:val="0000FF"/>
          </w:rPr>
          <w:t>2</w:t>
        </w:r>
      </w:hyperlink>
      <w:r>
        <w:t>]</w:t>
      </w:r>
      <w:r w:rsidRPr="00E227D6">
        <w:tab/>
      </w:r>
      <w:hyperlink w:anchor="_bookmark12" w:history="1">
        <w:r>
          <w:rPr>
            <w:color w:val="0000FF"/>
          </w:rPr>
          <w:t>8</w:t>
        </w:r>
      </w:hyperlink>
    </w:p>
    <w:p w14:paraId="496F9CF8" w14:textId="77777777" w:rsidR="00083E73" w:rsidRDefault="00083E73">
      <w:pPr>
        <w:pStyle w:val="BodyText"/>
      </w:pPr>
    </w:p>
    <w:p w14:paraId="59E5BCBF" w14:textId="77777777" w:rsidR="00083E73" w:rsidRDefault="00083E73">
      <w:pPr>
        <w:pStyle w:val="BodyText"/>
        <w:spacing w:before="6"/>
        <w:rPr>
          <w:sz w:val="25"/>
        </w:rPr>
      </w:pPr>
    </w:p>
    <w:p w14:paraId="5D86BF61" w14:textId="77777777" w:rsidR="00083E73" w:rsidRDefault="009D1A4A">
      <w:pPr>
        <w:pStyle w:val="Heading1"/>
      </w:pPr>
      <w:bookmarkStart w:id="3" w:name="List_of_Tables"/>
      <w:bookmarkStart w:id="4" w:name="_bookmark1"/>
      <w:bookmarkEnd w:id="3"/>
      <w:bookmarkEnd w:id="4"/>
      <w:r>
        <w:t>List of Tables</w:t>
      </w:r>
    </w:p>
    <w:p w14:paraId="1568DDD5" w14:textId="7888E141" w:rsidR="00083E73" w:rsidRDefault="009D1A4A">
      <w:pPr>
        <w:pStyle w:val="BodyText"/>
        <w:tabs>
          <w:tab w:val="left" w:pos="949"/>
          <w:tab w:val="right" w:leader="dot" w:pos="9479"/>
        </w:tabs>
        <w:spacing w:before="358"/>
        <w:ind w:left="447"/>
      </w:pPr>
      <w:r>
        <w:t>1</w:t>
      </w:r>
      <w:r>
        <w:tab/>
        <w:t>QDM Data</w:t>
      </w:r>
      <w:r>
        <w:rPr>
          <w:spacing w:val="-3"/>
        </w:rPr>
        <w:t xml:space="preserve"> </w:t>
      </w:r>
      <w:r>
        <w:rPr>
          <w:spacing w:val="-5"/>
        </w:rPr>
        <w:t>Type</w:t>
      </w:r>
      <w:r>
        <w:rPr>
          <w:spacing w:val="-2"/>
        </w:rPr>
        <w:t xml:space="preserve"> </w:t>
      </w:r>
      <w:r w:rsidRPr="00E227D6">
        <w:t>names.</w:t>
      </w:r>
      <w:r w:rsidRPr="00E227D6">
        <w:tab/>
      </w:r>
      <w:hyperlink w:anchor="_bookmark51" w:history="1">
        <w:r w:rsidR="00E72FAB">
          <w:rPr>
            <w:color w:val="0000FF"/>
          </w:rPr>
          <w:t>1</w:t>
        </w:r>
      </w:hyperlink>
      <w:r w:rsidR="00961C79">
        <w:rPr>
          <w:color w:val="0000FF"/>
        </w:rPr>
        <w:t>9</w:t>
      </w:r>
    </w:p>
    <w:p w14:paraId="7312F5F0" w14:textId="77777777" w:rsidR="00083E73" w:rsidRDefault="00083E73">
      <w:pPr>
        <w:pStyle w:val="BodyText"/>
      </w:pPr>
    </w:p>
    <w:p w14:paraId="3971F5EB" w14:textId="77777777" w:rsidR="00083E73" w:rsidRDefault="00083E73">
      <w:pPr>
        <w:pStyle w:val="BodyText"/>
        <w:spacing w:before="6"/>
        <w:rPr>
          <w:sz w:val="25"/>
        </w:rPr>
      </w:pPr>
    </w:p>
    <w:p w14:paraId="63F40A6A" w14:textId="77777777" w:rsidR="00083E73" w:rsidRDefault="009D1A4A">
      <w:pPr>
        <w:pStyle w:val="Heading1"/>
      </w:pPr>
      <w:bookmarkStart w:id="5" w:name="List_of_Snippets"/>
      <w:bookmarkStart w:id="6" w:name="List_of_Conformance_Requirements"/>
      <w:bookmarkStart w:id="7" w:name="_bookmark2"/>
      <w:bookmarkEnd w:id="5"/>
      <w:bookmarkEnd w:id="6"/>
      <w:bookmarkEnd w:id="7"/>
      <w:r>
        <w:t>List of Snippets</w:t>
      </w:r>
    </w:p>
    <w:p w14:paraId="244080BE" w14:textId="77777777" w:rsidR="00083E73" w:rsidRDefault="00083E73">
      <w:pPr>
        <w:pStyle w:val="BodyText"/>
        <w:spacing w:before="2"/>
        <w:rPr>
          <w:b/>
          <w:sz w:val="31"/>
        </w:rPr>
      </w:pPr>
    </w:p>
    <w:p w14:paraId="5997B2A4" w14:textId="77777777" w:rsidR="00083E73" w:rsidRDefault="004B037C">
      <w:pPr>
        <w:pStyle w:val="ListParagraph"/>
        <w:numPr>
          <w:ilvl w:val="0"/>
          <w:numId w:val="14"/>
        </w:numPr>
        <w:tabs>
          <w:tab w:val="left" w:pos="949"/>
          <w:tab w:val="left" w:pos="950"/>
          <w:tab w:val="left" w:leader="dot" w:pos="9261"/>
        </w:tabs>
        <w:spacing w:before="0"/>
      </w:pPr>
      <w:r>
        <w:rPr>
          <w:noProof/>
        </w:rPr>
        <mc:AlternateContent>
          <mc:Choice Requires="wps">
            <w:drawing>
              <wp:anchor distT="0" distB="0" distL="114300" distR="114300" simplePos="0" relativeHeight="251670016" behindDoc="1" locked="0" layoutInCell="1" allowOverlap="1" wp14:anchorId="1DD253A6" wp14:editId="5BCED7A6">
                <wp:simplePos x="0" y="0"/>
                <wp:positionH relativeFrom="page">
                  <wp:posOffset>3051810</wp:posOffset>
                </wp:positionH>
                <wp:positionV relativeFrom="paragraph">
                  <wp:posOffset>127635</wp:posOffset>
                </wp:positionV>
                <wp:extent cx="38100" cy="0"/>
                <wp:effectExtent l="16510" t="13335" r="21590" b="24765"/>
                <wp:wrapNone/>
                <wp:docPr id="13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DCD13" id="Line 118"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3pt,10.05pt" to="24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" strokeweight=".14039mm">
                <w10:wrap anchorx="page"/>
              </v:line>
            </w:pict>
          </mc:Fallback>
        </mc:AlternateContent>
      </w:r>
      <w:r w:rsidR="009D1A4A">
        <w:t>Library</w:t>
      </w:r>
      <w:r w:rsidR="009D1A4A">
        <w:rPr>
          <w:spacing w:val="-5"/>
        </w:rPr>
        <w:t xml:space="preserve"> </w:t>
      </w:r>
      <w:r w:rsidR="009D1A4A">
        <w:t>line</w:t>
      </w:r>
      <w:r w:rsidR="009D1A4A">
        <w:rPr>
          <w:spacing w:val="-5"/>
        </w:rPr>
        <w:t xml:space="preserve"> </w:t>
      </w:r>
      <w:r w:rsidR="009D1A4A">
        <w:t>from</w:t>
      </w:r>
      <w:r w:rsidR="009D1A4A">
        <w:rPr>
          <w:spacing w:val="-5"/>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Pr>
          <w:rFonts w:ascii="Courier New"/>
          <w:spacing w:val="-70"/>
          <w:sz w:val="20"/>
        </w:rPr>
        <w:t xml:space="preserve"> </w:t>
      </w:r>
      <w:r w:rsidR="009D1A4A">
        <w:t>the</w:t>
      </w:r>
      <w:r w:rsidR="009D1A4A">
        <w:rPr>
          <w:spacing w:val="-5"/>
        </w:rPr>
        <w:t xml:space="preserve"> </w:t>
      </w:r>
      <w:r w:rsidR="009D1A4A">
        <w:t>fourth</w:t>
      </w:r>
      <w:r w:rsidR="009D1A4A">
        <w:rPr>
          <w:spacing w:val="-5"/>
        </w:rPr>
        <w:t xml:space="preserve"> </w:t>
      </w:r>
      <w:r w:rsidR="009D1A4A">
        <w:t>major</w:t>
      </w:r>
      <w:r w:rsidR="009D1A4A">
        <w:rPr>
          <w:spacing w:val="-5"/>
        </w:rPr>
        <w:t xml:space="preserve"> </w:t>
      </w:r>
      <w:r w:rsidR="009D1A4A">
        <w:t>version.</w:t>
      </w:r>
      <w:r w:rsidR="009D1A4A" w:rsidRPr="00E227D6">
        <w:tab/>
      </w:r>
      <w:hyperlink w:anchor="_bookmark19" w:history="1">
        <w:r w:rsidR="009D1A4A">
          <w:rPr>
            <w:color w:val="0000FF"/>
          </w:rPr>
          <w:t>10</w:t>
        </w:r>
      </w:hyperlink>
    </w:p>
    <w:p w14:paraId="2BAD3192" w14:textId="77777777" w:rsidR="00083E73" w:rsidRDefault="004B037C">
      <w:pPr>
        <w:pStyle w:val="ListParagraph"/>
        <w:numPr>
          <w:ilvl w:val="0"/>
          <w:numId w:val="14"/>
        </w:numPr>
        <w:tabs>
          <w:tab w:val="left" w:pos="949"/>
          <w:tab w:val="left" w:pos="950"/>
          <w:tab w:val="left" w:leader="dot" w:pos="9261"/>
        </w:tabs>
        <w:spacing w:before="126"/>
      </w:pPr>
      <w:r>
        <w:rPr>
          <w:noProof/>
        </w:rPr>
        <mc:AlternateContent>
          <mc:Choice Requires="wps">
            <w:drawing>
              <wp:anchor distT="0" distB="0" distL="114300" distR="114300" simplePos="0" relativeHeight="251671040" behindDoc="1" locked="0" layoutInCell="1" allowOverlap="1" wp14:anchorId="2AAE5516" wp14:editId="2933F19E">
                <wp:simplePos x="0" y="0"/>
                <wp:positionH relativeFrom="page">
                  <wp:posOffset>3267710</wp:posOffset>
                </wp:positionH>
                <wp:positionV relativeFrom="paragraph">
                  <wp:posOffset>207645</wp:posOffset>
                </wp:positionV>
                <wp:extent cx="38100" cy="0"/>
                <wp:effectExtent l="16510" t="17145" r="21590" b="20955"/>
                <wp:wrapNone/>
                <wp:docPr id="1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C412E" id="Line 117"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3pt,16.35pt" to="260.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" strokeweight=".14039mm">
                <w10:wrap anchorx="page"/>
              </v:line>
            </w:pict>
          </mc:Fallback>
        </mc:AlternateContent>
      </w:r>
      <w:r w:rsidR="009D1A4A">
        <w:t>Nested library within</w:t>
      </w:r>
      <w:r w:rsidR="009D1A4A">
        <w:rPr>
          <w:spacing w:val="-13"/>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sidRPr="00E227D6">
        <w:tab/>
      </w:r>
      <w:hyperlink w:anchor="_bookmark21" w:history="1">
        <w:r w:rsidR="009D1A4A">
          <w:rPr>
            <w:color w:val="0000FF"/>
          </w:rPr>
          <w:t>10</w:t>
        </w:r>
      </w:hyperlink>
    </w:p>
    <w:p w14:paraId="2E536869" w14:textId="3833D7E5"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2064" behindDoc="1" locked="0" layoutInCell="1" allowOverlap="1" wp14:anchorId="7801ACDC" wp14:editId="48C90CF8">
                <wp:simplePos x="0" y="0"/>
                <wp:positionH relativeFrom="page">
                  <wp:posOffset>3294380</wp:posOffset>
                </wp:positionH>
                <wp:positionV relativeFrom="paragraph">
                  <wp:posOffset>207645</wp:posOffset>
                </wp:positionV>
                <wp:extent cx="38100" cy="0"/>
                <wp:effectExtent l="17780" t="17145" r="20320" b="20955"/>
                <wp:wrapNone/>
                <wp:docPr id="13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C7DB5" id="Line 116"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4pt,16.35pt" to="26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" strokeweight=".14039mm">
                <w10:wrap anchorx="page"/>
              </v:line>
            </w:pict>
          </mc:Fallback>
        </mc:AlternateContent>
      </w:r>
      <w:r w:rsidR="009D1A4A">
        <w:t>Data Model line from</w:t>
      </w:r>
      <w:r w:rsidR="009D1A4A">
        <w:rPr>
          <w:spacing w:val="-6"/>
        </w:rPr>
        <w:t xml:space="preserve"> </w:t>
      </w:r>
      <w:r w:rsidR="009D1A4A">
        <w:rPr>
          <w:rFonts w:ascii="Courier New"/>
          <w:sz w:val="20"/>
        </w:rPr>
        <w:t>EXM146v4</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5" w:history="1">
        <w:r w:rsidR="00961C79">
          <w:rPr>
            <w:color w:val="0000FF"/>
          </w:rPr>
          <w:t>12</w:t>
        </w:r>
      </w:hyperlink>
    </w:p>
    <w:p w14:paraId="50D94ABA" w14:textId="623DBF3E"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3088" behindDoc="1" locked="0" layoutInCell="1" allowOverlap="1" wp14:anchorId="13F56300" wp14:editId="64036660">
                <wp:simplePos x="0" y="0"/>
                <wp:positionH relativeFrom="page">
                  <wp:posOffset>4076700</wp:posOffset>
                </wp:positionH>
                <wp:positionV relativeFrom="paragraph">
                  <wp:posOffset>207645</wp:posOffset>
                </wp:positionV>
                <wp:extent cx="37465" cy="0"/>
                <wp:effectExtent l="12700" t="17145" r="26035" b="2095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7A4C6" id="Line 11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pt,16.35pt" to="323.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" strokeweight=".14039mm">
                <w10:wrap anchorx="page"/>
              </v:line>
            </w:pict>
          </mc:Fallback>
        </mc:AlternateContent>
      </w:r>
      <w:proofErr w:type="spellStart"/>
      <w:r w:rsidR="00AF795E">
        <w:t>C</w:t>
      </w:r>
      <w:r w:rsidR="009D1A4A">
        <w:t>odesystem</w:t>
      </w:r>
      <w:proofErr w:type="spellEnd"/>
      <w:r w:rsidR="009D1A4A">
        <w:t xml:space="preserve"> definition line from</w:t>
      </w:r>
      <w:r w:rsidR="009D1A4A">
        <w:rPr>
          <w:spacing w:val="-7"/>
        </w:rPr>
        <w:t xml:space="preserve"> </w:t>
      </w:r>
      <w:r w:rsidR="009D1A4A">
        <w:rPr>
          <w:rFonts w:ascii="Courier New"/>
          <w:sz w:val="20"/>
        </w:rPr>
        <w:t>Terminology</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8" w:history="1">
        <w:r w:rsidR="009D1A4A">
          <w:rPr>
            <w:color w:val="0000FF"/>
          </w:rPr>
          <w:t>1</w:t>
        </w:r>
      </w:hyperlink>
      <w:r w:rsidR="00961C79">
        <w:rPr>
          <w:color w:val="0000FF"/>
        </w:rPr>
        <w:t>2</w:t>
      </w:r>
    </w:p>
    <w:p w14:paraId="3B149F75" w14:textId="49B9C15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4112" behindDoc="1" locked="0" layoutInCell="1" allowOverlap="1" wp14:anchorId="04A55545" wp14:editId="717B5A5F">
                <wp:simplePos x="0" y="0"/>
                <wp:positionH relativeFrom="page">
                  <wp:posOffset>3413125</wp:posOffset>
                </wp:positionH>
                <wp:positionV relativeFrom="paragraph">
                  <wp:posOffset>207645</wp:posOffset>
                </wp:positionV>
                <wp:extent cx="38100" cy="0"/>
                <wp:effectExtent l="9525" t="17145" r="28575" b="20955"/>
                <wp:wrapNone/>
                <wp:docPr id="12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CA8D3" id="Line 11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75pt,16.35pt" to="271.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" strokeweight=".14039mm">
                <w10:wrap anchorx="page"/>
              </v:line>
            </w:pict>
          </mc:Fallback>
        </mc:AlternateContent>
      </w:r>
      <w:proofErr w:type="spellStart"/>
      <w:r w:rsidR="009D1A4A">
        <w:rPr>
          <w:spacing w:val="-4"/>
        </w:rPr>
        <w:t>Valueset</w:t>
      </w:r>
      <w:proofErr w:type="spellEnd"/>
      <w:r w:rsidR="009D1A4A">
        <w:rPr>
          <w:spacing w:val="-4"/>
        </w:rPr>
        <w:t xml:space="preserve"> </w:t>
      </w:r>
      <w:r w:rsidR="009D1A4A">
        <w:t xml:space="preserve">reference from </w:t>
      </w:r>
      <w:r w:rsidR="009D1A4A" w:rsidRPr="00E227D6">
        <w:rPr>
          <w:rFonts w:ascii="Courier New"/>
          <w:sz w:val="20"/>
        </w:rPr>
        <w:t>EXM146v4</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1" w:history="1">
        <w:r w:rsidR="009D1A4A">
          <w:rPr>
            <w:color w:val="0000FF"/>
          </w:rPr>
          <w:t>1</w:t>
        </w:r>
      </w:hyperlink>
      <w:r w:rsidR="00961C79">
        <w:rPr>
          <w:color w:val="0000FF"/>
        </w:rPr>
        <w:t>3</w:t>
      </w:r>
    </w:p>
    <w:p w14:paraId="213615D6" w14:textId="3968CB50"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5136" behindDoc="1" locked="0" layoutInCell="1" allowOverlap="1" wp14:anchorId="00DD2A88" wp14:editId="2446E520">
                <wp:simplePos x="0" y="0"/>
                <wp:positionH relativeFrom="page">
                  <wp:posOffset>3637915</wp:posOffset>
                </wp:positionH>
                <wp:positionV relativeFrom="paragraph">
                  <wp:posOffset>207645</wp:posOffset>
                </wp:positionV>
                <wp:extent cx="38100" cy="0"/>
                <wp:effectExtent l="18415" t="17145" r="19685" b="20955"/>
                <wp:wrapNone/>
                <wp:docPr id="12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5CA6C" id="Line 11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45pt,16.35pt" to="289.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4HwQEAAGsDAAAOAAAAZHJzL2Uyb0RvYy54bWysU02P2yAQvVfqf0DcG9vZ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" strokeweight=".14039mm">
                <w10:wrap anchorx="page"/>
              </v:line>
            </w:pict>
          </mc:Fallback>
        </mc:AlternateContent>
      </w:r>
      <w:proofErr w:type="spellStart"/>
      <w:r w:rsidR="00AF795E">
        <w:t>V</w:t>
      </w:r>
      <w:r w:rsidR="009D1A4A">
        <w:t>alueset</w:t>
      </w:r>
      <w:proofErr w:type="spellEnd"/>
      <w:r w:rsidR="009D1A4A">
        <w:t xml:space="preserv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4" w:history="1">
        <w:r w:rsidR="00961C79">
          <w:rPr>
            <w:color w:val="0000FF"/>
          </w:rPr>
          <w:t>14</w:t>
        </w:r>
      </w:hyperlink>
    </w:p>
    <w:p w14:paraId="32F06D6A" w14:textId="3B59E1EF"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6160" behindDoc="1" locked="0" layoutInCell="1" allowOverlap="1" wp14:anchorId="2A03F716" wp14:editId="4ED0C4C8">
                <wp:simplePos x="0" y="0"/>
                <wp:positionH relativeFrom="page">
                  <wp:posOffset>3449320</wp:posOffset>
                </wp:positionH>
                <wp:positionV relativeFrom="paragraph">
                  <wp:posOffset>207645</wp:posOffset>
                </wp:positionV>
                <wp:extent cx="38100" cy="0"/>
                <wp:effectExtent l="7620" t="17145" r="30480" b="20955"/>
                <wp:wrapNone/>
                <wp:docPr id="12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99845" id="Line 112"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6pt,16.35pt" to="27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" strokeweight=".14039mm">
                <w10:wrap anchorx="page"/>
              </v:line>
            </w:pict>
          </mc:Fallback>
        </mc:AlternateContent>
      </w:r>
      <w:r w:rsidR="00AF795E">
        <w:t>C</w:t>
      </w:r>
      <w:r w:rsidR="009D1A4A">
        <w:t>ode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40" w:history="1">
        <w:r w:rsidR="00E72FAB">
          <w:rPr>
            <w:color w:val="0000FF"/>
          </w:rPr>
          <w:t>14</w:t>
        </w:r>
      </w:hyperlink>
    </w:p>
    <w:p w14:paraId="4CA2379A" w14:textId="604EBE3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7184" behindDoc="1" locked="0" layoutInCell="1" allowOverlap="1" wp14:anchorId="091FBBA2" wp14:editId="3A1A036D">
                <wp:simplePos x="0" y="0"/>
                <wp:positionH relativeFrom="page">
                  <wp:posOffset>3756025</wp:posOffset>
                </wp:positionH>
                <wp:positionV relativeFrom="paragraph">
                  <wp:posOffset>207645</wp:posOffset>
                </wp:positionV>
                <wp:extent cx="38100" cy="0"/>
                <wp:effectExtent l="9525" t="17145" r="28575" b="20955"/>
                <wp:wrapNone/>
                <wp:docPr id="1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2CE86" id="Line 111"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75pt,16.35pt" to="298.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" strokeweight=".14039mm">
                <w10:wrap anchorx="page"/>
              </v:line>
            </w:pict>
          </mc:Fallback>
        </mc:AlternateContent>
      </w:r>
      <w:r w:rsidR="009D1A4A">
        <w:t>Function definition from</w:t>
      </w:r>
      <w:r w:rsidR="009D1A4A">
        <w:rPr>
          <w:spacing w:val="-5"/>
        </w:rPr>
        <w:t xml:space="preserve"> </w:t>
      </w:r>
      <w:r w:rsidR="009D1A4A">
        <w:rPr>
          <w:rFonts w:ascii="Courier New"/>
          <w:sz w:val="20"/>
        </w:rPr>
        <w:t>Common-2.0.0</w:t>
      </w:r>
      <w:r w:rsidR="009D1A4A">
        <w:rPr>
          <w:rFonts w:ascii="Courier New"/>
          <w:spacing w:val="-50"/>
          <w:sz w:val="20"/>
        </w:rPr>
        <w:t xml:space="preserve"> </w:t>
      </w:r>
      <w:proofErr w:type="spellStart"/>
      <w:r w:rsidR="009D1A4A">
        <w:rPr>
          <w:rFonts w:ascii="Courier New"/>
          <w:sz w:val="20"/>
        </w:rPr>
        <w:t>CQL.</w:t>
      </w:r>
      <w:r w:rsidR="009D1A4A" w:rsidRPr="00E227D6">
        <w:rPr>
          <w:rFonts w:ascii="Courier New"/>
          <w:sz w:val="20"/>
        </w:rPr>
        <w:t>cql</w:t>
      </w:r>
      <w:proofErr w:type="spellEnd"/>
      <w:r w:rsidR="009D1A4A" w:rsidRPr="00E227D6">
        <w:tab/>
      </w:r>
      <w:hyperlink w:anchor="_bookmark46" w:history="1">
        <w:r w:rsidR="00961C79">
          <w:rPr>
            <w:color w:val="0000FF"/>
          </w:rPr>
          <w:t>16</w:t>
        </w:r>
      </w:hyperlink>
    </w:p>
    <w:p w14:paraId="063BDC5A" w14:textId="77777777" w:rsidR="00083E73" w:rsidRDefault="00083E73">
      <w:pPr>
        <w:pStyle w:val="BodyText"/>
        <w:spacing w:before="7"/>
        <w:rPr>
          <w:sz w:val="30"/>
        </w:rPr>
      </w:pPr>
    </w:p>
    <w:p w14:paraId="41810E29" w14:textId="44B07A87" w:rsidR="00083E73" w:rsidRDefault="000B0592">
      <w:pPr>
        <w:pStyle w:val="Heading1"/>
        <w:spacing w:before="0"/>
      </w:pPr>
      <w:r>
        <w:t xml:space="preserve">List of Conformance </w:t>
      </w:r>
      <w:r w:rsidR="009D1A4A">
        <w:t>Requirements</w:t>
      </w:r>
    </w:p>
    <w:p w14:paraId="0F090DD8" w14:textId="77777777" w:rsidR="00083E73" w:rsidRDefault="00083E73">
      <w:pPr>
        <w:pStyle w:val="BodyText"/>
        <w:spacing w:before="4"/>
        <w:rPr>
          <w:b/>
          <w:sz w:val="28"/>
        </w:rPr>
      </w:pPr>
    </w:p>
    <w:p w14:paraId="6964CDDD" w14:textId="77777777" w:rsidR="00083E73" w:rsidRDefault="009D1A4A">
      <w:pPr>
        <w:pStyle w:val="ListParagraph"/>
        <w:numPr>
          <w:ilvl w:val="0"/>
          <w:numId w:val="13"/>
        </w:numPr>
        <w:tabs>
          <w:tab w:val="left" w:pos="961"/>
          <w:tab w:val="left" w:pos="962"/>
          <w:tab w:val="left" w:leader="dot" w:pos="9370"/>
        </w:tabs>
        <w:spacing w:before="0"/>
        <w:ind w:hanging="501"/>
      </w:pPr>
      <w:r>
        <w:t>Library</w:t>
      </w:r>
      <w:r>
        <w:rPr>
          <w:spacing w:val="-6"/>
        </w:rPr>
        <w:t xml:space="preserve"> </w:t>
      </w:r>
      <w:r w:rsidRPr="00E227D6">
        <w:t>Declaration</w:t>
      </w:r>
      <w:r w:rsidRPr="00E227D6">
        <w:tab/>
      </w:r>
      <w:hyperlink w:anchor="_bookmark17" w:history="1">
        <w:r>
          <w:rPr>
            <w:color w:val="0000FF"/>
          </w:rPr>
          <w:t>9</w:t>
        </w:r>
      </w:hyperlink>
    </w:p>
    <w:p w14:paraId="5B3A928A" w14:textId="7CC1AE2E" w:rsidR="00083E73" w:rsidRDefault="009D1A4A">
      <w:pPr>
        <w:pStyle w:val="ListParagraph"/>
        <w:numPr>
          <w:ilvl w:val="0"/>
          <w:numId w:val="13"/>
        </w:numPr>
        <w:tabs>
          <w:tab w:val="left" w:pos="961"/>
          <w:tab w:val="left" w:pos="962"/>
          <w:tab w:val="left" w:leader="dot" w:pos="9261"/>
        </w:tabs>
        <w:spacing w:before="123"/>
        <w:ind w:hanging="501"/>
      </w:pPr>
      <w:r>
        <w:t>Nested</w:t>
      </w:r>
      <w:r>
        <w:rPr>
          <w:spacing w:val="-5"/>
        </w:rPr>
        <w:t xml:space="preserve"> </w:t>
      </w:r>
      <w:r w:rsidRPr="00E227D6">
        <w:t>Libraries</w:t>
      </w:r>
      <w:r w:rsidRPr="00E227D6">
        <w:tab/>
      </w:r>
      <w:hyperlink w:anchor="_bookmark22" w:history="1">
        <w:r w:rsidR="00E72FAB">
          <w:rPr>
            <w:color w:val="0000FF"/>
          </w:rPr>
          <w:t>1</w:t>
        </w:r>
      </w:hyperlink>
      <w:r w:rsidR="00961C79">
        <w:rPr>
          <w:color w:val="0000FF"/>
        </w:rPr>
        <w:t>1</w:t>
      </w:r>
    </w:p>
    <w:p w14:paraId="7114B09D" w14:textId="2A2DC4B8" w:rsidR="00083E73" w:rsidRDefault="009D1A4A">
      <w:pPr>
        <w:pStyle w:val="ListParagraph"/>
        <w:numPr>
          <w:ilvl w:val="0"/>
          <w:numId w:val="13"/>
        </w:numPr>
        <w:tabs>
          <w:tab w:val="left" w:pos="961"/>
          <w:tab w:val="left" w:pos="962"/>
          <w:tab w:val="right" w:leader="dot" w:pos="9479"/>
        </w:tabs>
        <w:spacing w:before="123"/>
        <w:ind w:hanging="501"/>
      </w:pPr>
      <w:r>
        <w:lastRenderedPageBreak/>
        <w:t>CQL</w:t>
      </w:r>
      <w:r>
        <w:rPr>
          <w:spacing w:val="-2"/>
        </w:rPr>
        <w:t xml:space="preserve"> </w:t>
      </w:r>
      <w:r>
        <w:t>Data</w:t>
      </w:r>
      <w:r>
        <w:rPr>
          <w:spacing w:val="-2"/>
        </w:rPr>
        <w:t xml:space="preserve"> </w:t>
      </w:r>
      <w:r w:rsidRPr="00E227D6">
        <w:t>Model</w:t>
      </w:r>
      <w:r w:rsidRPr="00E227D6">
        <w:tab/>
      </w:r>
      <w:hyperlink w:anchor="_bookmark24" w:history="1">
        <w:r>
          <w:rPr>
            <w:color w:val="0000FF"/>
          </w:rPr>
          <w:t>1</w:t>
        </w:r>
      </w:hyperlink>
      <w:r w:rsidR="00961C79">
        <w:rPr>
          <w:color w:val="0000FF"/>
        </w:rPr>
        <w:t>2</w:t>
      </w:r>
    </w:p>
    <w:p w14:paraId="41C87A3C" w14:textId="1BA3D535" w:rsidR="00083E73" w:rsidRDefault="009D1A4A">
      <w:pPr>
        <w:pStyle w:val="ListParagraph"/>
        <w:numPr>
          <w:ilvl w:val="0"/>
          <w:numId w:val="13"/>
        </w:numPr>
        <w:tabs>
          <w:tab w:val="left" w:pos="961"/>
          <w:tab w:val="left" w:pos="962"/>
          <w:tab w:val="right" w:leader="dot" w:pos="9479"/>
        </w:tabs>
        <w:spacing w:before="123"/>
        <w:ind w:hanging="501"/>
      </w:pPr>
      <w:r>
        <w:t>Code</w:t>
      </w:r>
      <w:r>
        <w:rPr>
          <w:spacing w:val="-2"/>
        </w:rPr>
        <w:t xml:space="preserve"> </w:t>
      </w:r>
      <w:r>
        <w:t>System</w:t>
      </w:r>
      <w:r>
        <w:rPr>
          <w:spacing w:val="-2"/>
        </w:rPr>
        <w:t xml:space="preserve"> </w:t>
      </w:r>
      <w:r w:rsidRPr="00E227D6">
        <w:t>Specification</w:t>
      </w:r>
      <w:r w:rsidRPr="00E227D6">
        <w:tab/>
      </w:r>
      <w:hyperlink w:anchor="_bookmark27" w:history="1">
        <w:r>
          <w:rPr>
            <w:color w:val="0000FF"/>
          </w:rPr>
          <w:t>1</w:t>
        </w:r>
      </w:hyperlink>
      <w:r w:rsidR="00961C79">
        <w:rPr>
          <w:color w:val="0000FF"/>
        </w:rPr>
        <w:t>2</w:t>
      </w:r>
    </w:p>
    <w:p w14:paraId="43062BBC" w14:textId="14448756" w:rsidR="00083E73" w:rsidRDefault="009D1A4A">
      <w:pPr>
        <w:pStyle w:val="ListParagraph"/>
        <w:numPr>
          <w:ilvl w:val="0"/>
          <w:numId w:val="13"/>
        </w:numPr>
        <w:tabs>
          <w:tab w:val="left" w:pos="961"/>
          <w:tab w:val="left" w:pos="962"/>
          <w:tab w:val="right" w:leader="dot" w:pos="9479"/>
        </w:tabs>
        <w:spacing w:before="123"/>
        <w:ind w:hanging="501"/>
      </w:pPr>
      <w:r>
        <w:rPr>
          <w:spacing w:val="-5"/>
        </w:rPr>
        <w:t>Value</w:t>
      </w:r>
      <w:r>
        <w:rPr>
          <w:spacing w:val="-2"/>
        </w:rPr>
        <w:t xml:space="preserve"> </w:t>
      </w:r>
      <w:r>
        <w:t>Set</w:t>
      </w:r>
      <w:r>
        <w:rPr>
          <w:spacing w:val="-2"/>
        </w:rPr>
        <w:t xml:space="preserve"> </w:t>
      </w:r>
      <w:r w:rsidRPr="00E227D6">
        <w:t>Specification</w:t>
      </w:r>
      <w:r w:rsidRPr="00E227D6">
        <w:tab/>
      </w:r>
      <w:hyperlink w:anchor="_bookmark30" w:history="1">
        <w:r w:rsidR="00961C79">
          <w:rPr>
            <w:color w:val="0000FF"/>
          </w:rPr>
          <w:t>13</w:t>
        </w:r>
      </w:hyperlink>
    </w:p>
    <w:p w14:paraId="5EC8A044" w14:textId="7B6A336A" w:rsidR="00083E73" w:rsidRDefault="009D1A4A">
      <w:pPr>
        <w:pStyle w:val="ListParagraph"/>
        <w:numPr>
          <w:ilvl w:val="0"/>
          <w:numId w:val="13"/>
        </w:numPr>
        <w:tabs>
          <w:tab w:val="left" w:pos="961"/>
          <w:tab w:val="left" w:pos="962"/>
          <w:tab w:val="right" w:leader="dot" w:pos="9479"/>
        </w:tabs>
        <w:spacing w:before="123"/>
        <w:ind w:hanging="501"/>
      </w:pPr>
      <w:r>
        <w:rPr>
          <w:spacing w:val="-5"/>
        </w:rPr>
        <w:t xml:space="preserve">Value </w:t>
      </w:r>
      <w:r>
        <w:t>Set Specification</w:t>
      </w:r>
      <w:r>
        <w:rPr>
          <w:spacing w:val="1"/>
        </w:rPr>
        <w:t xml:space="preserve"> </w:t>
      </w:r>
      <w:proofErr w:type="gramStart"/>
      <w:r>
        <w:t>By</w:t>
      </w:r>
      <w:proofErr w:type="gramEnd"/>
      <w:r>
        <w:rPr>
          <w:spacing w:val="-2"/>
        </w:rPr>
        <w:t xml:space="preserve"> </w:t>
      </w:r>
      <w:r w:rsidRPr="00E227D6">
        <w:rPr>
          <w:spacing w:val="-4"/>
        </w:rPr>
        <w:t>Version</w:t>
      </w:r>
      <w:r w:rsidRPr="00E227D6">
        <w:rPr>
          <w:spacing w:val="-4"/>
        </w:rPr>
        <w:tab/>
      </w:r>
      <w:hyperlink w:anchor="_bookmark33" w:history="1">
        <w:r>
          <w:rPr>
            <w:color w:val="0000FF"/>
          </w:rPr>
          <w:t>1</w:t>
        </w:r>
      </w:hyperlink>
      <w:r w:rsidR="00961C79">
        <w:rPr>
          <w:color w:val="0000FF"/>
        </w:rPr>
        <w:t>3</w:t>
      </w:r>
    </w:p>
    <w:p w14:paraId="51B929CB" w14:textId="77777777" w:rsidR="00083E73" w:rsidRDefault="00083E73">
      <w:pPr>
        <w:sectPr w:rsidR="00083E73">
          <w:type w:val="continuous"/>
          <w:pgSz w:w="12240" w:h="15840"/>
          <w:pgMar w:top="660" w:right="1320" w:bottom="1180" w:left="1320" w:header="720" w:footer="720" w:gutter="0"/>
          <w:cols w:space="720"/>
        </w:sectPr>
      </w:pPr>
    </w:p>
    <w:p w14:paraId="47852976" w14:textId="77777777" w:rsidR="00083E73" w:rsidRDefault="009D1A4A">
      <w:pPr>
        <w:pStyle w:val="ListParagraph"/>
        <w:numPr>
          <w:ilvl w:val="0"/>
          <w:numId w:val="13"/>
        </w:numPr>
        <w:tabs>
          <w:tab w:val="left" w:pos="961"/>
          <w:tab w:val="left" w:pos="962"/>
          <w:tab w:val="right" w:leader="dot" w:pos="9479"/>
        </w:tabs>
        <w:spacing w:before="481"/>
        <w:ind w:hanging="501"/>
      </w:pPr>
      <w:r>
        <w:rPr>
          <w:spacing w:val="-5"/>
        </w:rPr>
        <w:lastRenderedPageBreak/>
        <w:t xml:space="preserve">Value </w:t>
      </w:r>
      <w:r>
        <w:t xml:space="preserve">Set </w:t>
      </w:r>
      <w:r>
        <w:rPr>
          <w:spacing w:val="-4"/>
        </w:rPr>
        <w:t xml:space="preserve">Version </w:t>
      </w:r>
      <w:r>
        <w:t>Specification</w:t>
      </w:r>
      <w:r>
        <w:rPr>
          <w:spacing w:val="2"/>
        </w:rPr>
        <w:t xml:space="preserve"> </w:t>
      </w:r>
      <w:proofErr w:type="gramStart"/>
      <w:r w:rsidRPr="00E227D6">
        <w:t>By</w:t>
      </w:r>
      <w:proofErr w:type="gramEnd"/>
      <w:r w:rsidRPr="00E227D6">
        <w:rPr>
          <w:spacing w:val="-2"/>
        </w:rPr>
        <w:t xml:space="preserve"> </w:t>
      </w:r>
      <w:r w:rsidRPr="00E227D6">
        <w:t>Profile</w:t>
      </w:r>
      <w:r w:rsidRPr="00E227D6">
        <w:tab/>
      </w:r>
      <w:hyperlink w:anchor="_bookmark36" w:history="1">
        <w:r>
          <w:rPr>
            <w:color w:val="0000FF"/>
          </w:rPr>
          <w:t>13</w:t>
        </w:r>
      </w:hyperlink>
    </w:p>
    <w:p w14:paraId="5A94701A" w14:textId="42650C0C" w:rsidR="00083E73" w:rsidRDefault="009D1A4A">
      <w:pPr>
        <w:pStyle w:val="ListParagraph"/>
        <w:numPr>
          <w:ilvl w:val="0"/>
          <w:numId w:val="13"/>
        </w:numPr>
        <w:tabs>
          <w:tab w:val="left" w:pos="961"/>
          <w:tab w:val="left" w:pos="962"/>
          <w:tab w:val="right" w:leader="dot" w:pos="9479"/>
        </w:tabs>
        <w:spacing w:before="107"/>
        <w:ind w:hanging="501"/>
      </w:pPr>
      <w:r>
        <w:t>Direct</w:t>
      </w:r>
      <w:r>
        <w:rPr>
          <w:spacing w:val="-2"/>
        </w:rPr>
        <w:t xml:space="preserve"> </w:t>
      </w:r>
      <w:r>
        <w:t>Reference</w:t>
      </w:r>
      <w:r>
        <w:rPr>
          <w:spacing w:val="-2"/>
        </w:rPr>
        <w:t xml:space="preserve"> </w:t>
      </w:r>
      <w:r w:rsidRPr="00E227D6">
        <w:t>Codes</w:t>
      </w:r>
      <w:r w:rsidRPr="00E227D6">
        <w:tab/>
      </w:r>
      <w:hyperlink w:anchor="_bookmark39" w:history="1">
        <w:r>
          <w:rPr>
            <w:color w:val="0000FF"/>
          </w:rPr>
          <w:t>13</w:t>
        </w:r>
      </w:hyperlink>
    </w:p>
    <w:p w14:paraId="0B9D864A" w14:textId="77777777" w:rsidR="00083E73" w:rsidRDefault="009D1A4A">
      <w:pPr>
        <w:pStyle w:val="ListParagraph"/>
        <w:numPr>
          <w:ilvl w:val="0"/>
          <w:numId w:val="13"/>
        </w:numPr>
        <w:tabs>
          <w:tab w:val="left" w:pos="961"/>
          <w:tab w:val="left" w:pos="962"/>
          <w:tab w:val="right" w:leader="dot" w:pos="9479"/>
        </w:tabs>
        <w:spacing w:before="107"/>
        <w:ind w:hanging="501"/>
      </w:pPr>
      <w:r>
        <w:t>Concepts</w:t>
      </w:r>
      <w:r w:rsidRPr="00E227D6">
        <w:tab/>
      </w:r>
      <w:hyperlink w:anchor="_bookmark43" w:history="1">
        <w:r>
          <w:rPr>
            <w:color w:val="0000FF"/>
          </w:rPr>
          <w:t>14</w:t>
        </w:r>
      </w:hyperlink>
    </w:p>
    <w:p w14:paraId="35358D7D" w14:textId="77777777" w:rsidR="00083E73" w:rsidRDefault="009D1A4A">
      <w:pPr>
        <w:pStyle w:val="ListParagraph"/>
        <w:numPr>
          <w:ilvl w:val="0"/>
          <w:numId w:val="13"/>
        </w:numPr>
        <w:tabs>
          <w:tab w:val="left" w:pos="961"/>
          <w:tab w:val="left" w:pos="962"/>
          <w:tab w:val="right" w:leader="dot" w:pos="9479"/>
        </w:tabs>
        <w:spacing w:before="107"/>
        <w:ind w:hanging="501"/>
      </w:pPr>
      <w:r>
        <w:t>Library-level</w:t>
      </w:r>
      <w:r>
        <w:rPr>
          <w:spacing w:val="-2"/>
        </w:rPr>
        <w:t xml:space="preserve"> </w:t>
      </w:r>
      <w:r w:rsidRPr="00E227D6">
        <w:t>Identifiers</w:t>
      </w:r>
      <w:r w:rsidRPr="00E227D6">
        <w:tab/>
      </w:r>
      <w:hyperlink w:anchor="_bookmark45" w:history="1">
        <w:r>
          <w:rPr>
            <w:color w:val="0000FF"/>
          </w:rPr>
          <w:t>14</w:t>
        </w:r>
      </w:hyperlink>
    </w:p>
    <w:p w14:paraId="6281CE9F" w14:textId="77777777" w:rsidR="00083E73" w:rsidRDefault="009D1A4A">
      <w:pPr>
        <w:pStyle w:val="ListParagraph"/>
        <w:numPr>
          <w:ilvl w:val="0"/>
          <w:numId w:val="13"/>
        </w:numPr>
        <w:tabs>
          <w:tab w:val="left" w:pos="961"/>
          <w:tab w:val="left" w:pos="962"/>
          <w:tab w:val="right" w:leader="dot" w:pos="9479"/>
        </w:tabs>
        <w:spacing w:before="107"/>
        <w:ind w:hanging="501"/>
      </w:pPr>
      <w:r>
        <w:t>Data</w:t>
      </w:r>
      <w:r>
        <w:rPr>
          <w:spacing w:val="-2"/>
        </w:rPr>
        <w:t xml:space="preserve"> </w:t>
      </w:r>
      <w:r>
        <w:rPr>
          <w:spacing w:val="-5"/>
        </w:rPr>
        <w:t>Type</w:t>
      </w:r>
      <w:r>
        <w:rPr>
          <w:spacing w:val="-2"/>
        </w:rPr>
        <w:t xml:space="preserve"> </w:t>
      </w:r>
      <w:r>
        <w:t>Names</w:t>
      </w:r>
      <w:r w:rsidRPr="00E227D6">
        <w:tab/>
      </w:r>
      <w:hyperlink w:anchor="_bookmark48" w:history="1">
        <w:r>
          <w:rPr>
            <w:color w:val="0000FF"/>
          </w:rPr>
          <w:t>15</w:t>
        </w:r>
      </w:hyperlink>
    </w:p>
    <w:p w14:paraId="28E09E47" w14:textId="77777777" w:rsidR="00083E73" w:rsidRDefault="009D1A4A">
      <w:pPr>
        <w:pStyle w:val="ListParagraph"/>
        <w:numPr>
          <w:ilvl w:val="0"/>
          <w:numId w:val="13"/>
        </w:numPr>
        <w:tabs>
          <w:tab w:val="left" w:pos="961"/>
          <w:tab w:val="left" w:pos="962"/>
          <w:tab w:val="right" w:leader="dot" w:pos="9479"/>
        </w:tabs>
        <w:spacing w:before="107"/>
        <w:ind w:hanging="501"/>
      </w:pPr>
      <w:r>
        <w:t>Negation</w:t>
      </w:r>
      <w:r w:rsidRPr="00E227D6">
        <w:tab/>
      </w:r>
      <w:hyperlink w:anchor="_bookmark50" w:history="1">
        <w:r>
          <w:rPr>
            <w:color w:val="0000FF"/>
          </w:rPr>
          <w:t>15</w:t>
        </w:r>
      </w:hyperlink>
    </w:p>
    <w:p w14:paraId="4C24CE94" w14:textId="522BC4C4" w:rsidR="00083E73" w:rsidRDefault="009D1A4A">
      <w:pPr>
        <w:pStyle w:val="ListParagraph"/>
        <w:numPr>
          <w:ilvl w:val="0"/>
          <w:numId w:val="13"/>
        </w:numPr>
        <w:tabs>
          <w:tab w:val="left" w:pos="961"/>
          <w:tab w:val="left" w:pos="962"/>
          <w:tab w:val="right" w:leader="dot" w:pos="9479"/>
        </w:tabs>
        <w:spacing w:before="107"/>
        <w:ind w:hanging="501"/>
      </w:pPr>
      <w:r>
        <w:t>Attribute</w:t>
      </w:r>
      <w:r>
        <w:rPr>
          <w:spacing w:val="-2"/>
        </w:rPr>
        <w:t xml:space="preserve"> </w:t>
      </w:r>
      <w:r w:rsidRPr="00E227D6">
        <w:t>Names</w:t>
      </w:r>
      <w:r w:rsidRPr="00E227D6">
        <w:tab/>
      </w:r>
      <w:hyperlink w:anchor="_bookmark53" w:history="1">
        <w:r w:rsidR="00E72FAB">
          <w:rPr>
            <w:color w:val="0000FF"/>
          </w:rPr>
          <w:t>18</w:t>
        </w:r>
      </w:hyperlink>
    </w:p>
    <w:p w14:paraId="3B15D3DD" w14:textId="74286B62" w:rsidR="00083E73" w:rsidRDefault="009D1A4A">
      <w:pPr>
        <w:pStyle w:val="ListParagraph"/>
        <w:numPr>
          <w:ilvl w:val="0"/>
          <w:numId w:val="13"/>
        </w:numPr>
        <w:tabs>
          <w:tab w:val="left" w:pos="961"/>
          <w:tab w:val="left" w:pos="962"/>
          <w:tab w:val="right" w:leader="dot" w:pos="9479"/>
        </w:tabs>
        <w:spacing w:before="107"/>
        <w:ind w:hanging="501"/>
      </w:pPr>
      <w:r>
        <w:t>Aliases and</w:t>
      </w:r>
      <w:r>
        <w:rPr>
          <w:spacing w:val="-3"/>
        </w:rPr>
        <w:t xml:space="preserve"> </w:t>
      </w:r>
      <w:r w:rsidRPr="00E227D6">
        <w:t>Argument</w:t>
      </w:r>
      <w:r w:rsidRPr="00E227D6">
        <w:rPr>
          <w:spacing w:val="-2"/>
        </w:rPr>
        <w:t xml:space="preserve"> </w:t>
      </w:r>
      <w:r w:rsidRPr="00E227D6">
        <w:t>Names</w:t>
      </w:r>
      <w:r w:rsidRPr="00E227D6">
        <w:tab/>
      </w:r>
      <w:hyperlink w:anchor="_bookmark55" w:history="1">
        <w:r w:rsidR="00E72FAB">
          <w:rPr>
            <w:color w:val="0000FF"/>
          </w:rPr>
          <w:t>19</w:t>
        </w:r>
      </w:hyperlink>
    </w:p>
    <w:p w14:paraId="4F6DA5CB" w14:textId="77777777" w:rsidR="00083E73" w:rsidRDefault="00083E73">
      <w:pPr>
        <w:sectPr w:rsidR="00083E73">
          <w:pgSz w:w="12240" w:h="15840"/>
          <w:pgMar w:top="660" w:right="1320" w:bottom="1180" w:left="1320" w:header="467" w:footer="993" w:gutter="0"/>
          <w:cols w:space="720"/>
        </w:sectPr>
      </w:pPr>
    </w:p>
    <w:p w14:paraId="3C7E34CA" w14:textId="77777777" w:rsidR="00083E73" w:rsidRDefault="00083E73">
      <w:pPr>
        <w:pStyle w:val="BodyText"/>
        <w:spacing w:before="11"/>
        <w:rPr>
          <w:sz w:val="36"/>
        </w:rPr>
      </w:pPr>
    </w:p>
    <w:p w14:paraId="50BBED44" w14:textId="77777777" w:rsidR="00083E73" w:rsidRDefault="009D1A4A">
      <w:pPr>
        <w:pStyle w:val="Heading1"/>
        <w:numPr>
          <w:ilvl w:val="0"/>
          <w:numId w:val="12"/>
        </w:numPr>
        <w:tabs>
          <w:tab w:val="left" w:pos="551"/>
        </w:tabs>
        <w:spacing w:before="0"/>
        <w:ind w:right="0" w:hanging="430"/>
        <w:jc w:val="both"/>
      </w:pPr>
      <w:bookmarkStart w:id="8" w:name="1_Introduction"/>
      <w:bookmarkStart w:id="9" w:name="_bookmark3"/>
      <w:bookmarkEnd w:id="8"/>
      <w:bookmarkEnd w:id="9"/>
      <w:r>
        <w:t>Introduction</w:t>
      </w:r>
    </w:p>
    <w:p w14:paraId="548A3945" w14:textId="77777777" w:rsidR="00083E73" w:rsidRDefault="00083E73">
      <w:pPr>
        <w:pStyle w:val="BodyText"/>
        <w:spacing w:before="5"/>
        <w:rPr>
          <w:b/>
          <w:sz w:val="30"/>
        </w:rPr>
      </w:pPr>
    </w:p>
    <w:p w14:paraId="55C3F7AA" w14:textId="77777777" w:rsidR="00083E73" w:rsidRDefault="009D1A4A">
      <w:pPr>
        <w:pStyle w:val="Heading2"/>
        <w:numPr>
          <w:ilvl w:val="1"/>
          <w:numId w:val="12"/>
        </w:numPr>
        <w:tabs>
          <w:tab w:val="left" w:pos="658"/>
        </w:tabs>
        <w:jc w:val="both"/>
      </w:pPr>
      <w:bookmarkStart w:id="10" w:name="1.1_Purpose"/>
      <w:bookmarkStart w:id="11" w:name="_bookmark4"/>
      <w:bookmarkEnd w:id="10"/>
      <w:bookmarkEnd w:id="11"/>
      <w:r>
        <w:t>Purpose</w:t>
      </w:r>
    </w:p>
    <w:p w14:paraId="5A01084D" w14:textId="77777777" w:rsidR="00083E73" w:rsidRDefault="00083E73">
      <w:pPr>
        <w:pStyle w:val="BodyText"/>
        <w:spacing w:before="3"/>
        <w:rPr>
          <w:b/>
          <w:sz w:val="25"/>
        </w:rPr>
      </w:pPr>
    </w:p>
    <w:p w14:paraId="74A8601D" w14:textId="4DAC7780" w:rsidR="00083E73" w:rsidRDefault="009D1A4A">
      <w:pPr>
        <w:pStyle w:val="BodyText"/>
        <w:spacing w:before="1" w:line="256" w:lineRule="auto"/>
        <w:ind w:left="120" w:right="119"/>
        <w:jc w:val="both"/>
      </w:pPr>
      <w:r>
        <w:t>The Institute of Medicine (IOM) defines quality as: “The degree to which health services for individuals and populations increase the likelihood of desired health outcomes and are consistent with current professional knowledge.” [</w:t>
      </w:r>
      <w:hyperlink w:anchor="_bookmark58" w:history="1">
        <w:r>
          <w:rPr>
            <w:color w:val="0000FF"/>
          </w:rPr>
          <w:t>1</w:t>
        </w:r>
      </w:hyperlink>
      <w:r>
        <w:t>] 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7A7C392F" w14:textId="77777777" w:rsidR="00083E73" w:rsidRDefault="00083E73">
      <w:pPr>
        <w:pStyle w:val="BodyText"/>
      </w:pPr>
    </w:p>
    <w:p w14:paraId="0AAABBA2" w14:textId="2A49B994" w:rsidR="00083E73" w:rsidRDefault="00F81C47" w:rsidP="005501AF">
      <w:pPr>
        <w:pStyle w:val="ListParagraph"/>
        <w:numPr>
          <w:ilvl w:val="0"/>
          <w:numId w:val="18"/>
        </w:numPr>
        <w:tabs>
          <w:tab w:val="left" w:pos="666"/>
        </w:tabs>
        <w:spacing w:before="149"/>
        <w:ind w:hanging="717"/>
      </w:pPr>
      <w:r>
        <w:t>Quality Data Model (QDM) v5.</w:t>
      </w:r>
      <w:r w:rsidR="00930C79">
        <w:t>6</w:t>
      </w:r>
      <w:r w:rsidR="00936281" w:rsidRPr="005501AF">
        <w:rPr>
          <w:spacing w:val="-31"/>
        </w:rPr>
        <w:t xml:space="preserve"> </w:t>
      </w:r>
      <w:r w:rsidR="009D1A4A">
        <w:t>[</w:t>
      </w:r>
      <w:hyperlink w:anchor="_bookmark59" w:history="1">
        <w:r w:rsidR="009D1A4A" w:rsidRPr="005501AF">
          <w:rPr>
            <w:color w:val="0000FF"/>
          </w:rPr>
          <w:t>2</w:t>
        </w:r>
      </w:hyperlink>
      <w:r w:rsidR="009D1A4A">
        <w:t>]</w:t>
      </w:r>
    </w:p>
    <w:p w14:paraId="52ECFD8F" w14:textId="4B628E84" w:rsidR="00083E73" w:rsidRDefault="009D1A4A" w:rsidP="005501AF">
      <w:pPr>
        <w:pStyle w:val="ListParagraph"/>
        <w:numPr>
          <w:ilvl w:val="0"/>
          <w:numId w:val="18"/>
        </w:numPr>
        <w:tabs>
          <w:tab w:val="left" w:pos="666"/>
        </w:tabs>
        <w:spacing w:before="240"/>
        <w:ind w:hanging="717"/>
      </w:pPr>
      <w:r>
        <w:t>Clinical Quality Language (CQL) R1.</w:t>
      </w:r>
      <w:r w:rsidR="00C20A9C">
        <w:t>4</w:t>
      </w:r>
      <w:r w:rsidRPr="005501AF">
        <w:rPr>
          <w:spacing w:val="-34"/>
        </w:rPr>
        <w:t xml:space="preserve"> </w:t>
      </w:r>
      <w:r>
        <w:t>[</w:t>
      </w:r>
      <w:hyperlink w:anchor="_bookmark60" w:history="1">
        <w:r w:rsidRPr="005501AF">
          <w:rPr>
            <w:color w:val="0000FF"/>
          </w:rPr>
          <w:t>3</w:t>
        </w:r>
      </w:hyperlink>
      <w:r>
        <w:t>]</w:t>
      </w:r>
    </w:p>
    <w:p w14:paraId="68C82A44" w14:textId="77777777" w:rsidR="00083E73" w:rsidRDefault="009D1A4A" w:rsidP="005501AF">
      <w:pPr>
        <w:pStyle w:val="ListParagraph"/>
        <w:numPr>
          <w:ilvl w:val="0"/>
          <w:numId w:val="18"/>
        </w:numPr>
        <w:tabs>
          <w:tab w:val="left" w:pos="666"/>
        </w:tabs>
        <w:spacing w:before="240"/>
        <w:ind w:hanging="717"/>
      </w:pPr>
      <w:r>
        <w:t>Health</w:t>
      </w:r>
      <w:r w:rsidRPr="005501AF">
        <w:rPr>
          <w:spacing w:val="-9"/>
        </w:rPr>
        <w:t xml:space="preserve"> </w:t>
      </w:r>
      <w:r>
        <w:t>Quality</w:t>
      </w:r>
      <w:r w:rsidRPr="005501AF">
        <w:rPr>
          <w:spacing w:val="-9"/>
        </w:rPr>
        <w:t xml:space="preserve"> </w:t>
      </w:r>
      <w:r>
        <w:t>Measures</w:t>
      </w:r>
      <w:r w:rsidRPr="005501AF">
        <w:rPr>
          <w:spacing w:val="-9"/>
        </w:rPr>
        <w:t xml:space="preserve"> </w:t>
      </w:r>
      <w:r>
        <w:t>Format</w:t>
      </w:r>
      <w:r w:rsidRPr="005501AF">
        <w:rPr>
          <w:spacing w:val="-9"/>
        </w:rPr>
        <w:t xml:space="preserve"> </w:t>
      </w:r>
      <w:r>
        <w:t>Release</w:t>
      </w:r>
      <w:r w:rsidRPr="005501AF">
        <w:rPr>
          <w:spacing w:val="-9"/>
        </w:rPr>
        <w:t xml:space="preserve"> </w:t>
      </w:r>
      <w:r>
        <w:t>1</w:t>
      </w:r>
      <w:r w:rsidRPr="005501AF">
        <w:rPr>
          <w:spacing w:val="-9"/>
        </w:rPr>
        <w:t xml:space="preserve"> </w:t>
      </w:r>
      <w:r>
        <w:t>Normative</w:t>
      </w:r>
      <w:r w:rsidRPr="005501AF">
        <w:rPr>
          <w:spacing w:val="-9"/>
        </w:rPr>
        <w:t xml:space="preserve"> </w:t>
      </w:r>
      <w:r>
        <w:t>(HQMF</w:t>
      </w:r>
      <w:r w:rsidRPr="005501AF">
        <w:rPr>
          <w:spacing w:val="-9"/>
        </w:rPr>
        <w:t xml:space="preserve"> </w:t>
      </w:r>
      <w:r>
        <w:t>R1</w:t>
      </w:r>
      <w:r w:rsidRPr="005501AF">
        <w:rPr>
          <w:spacing w:val="-9"/>
        </w:rPr>
        <w:t xml:space="preserve"> </w:t>
      </w:r>
      <w:r>
        <w:t>Normative)</w:t>
      </w:r>
      <w:r w:rsidRPr="005501AF">
        <w:rPr>
          <w:spacing w:val="-9"/>
        </w:rPr>
        <w:t xml:space="preserve"> </w:t>
      </w:r>
      <w:r>
        <w:t>[</w:t>
      </w:r>
      <w:hyperlink w:anchor="_bookmark61" w:history="1">
        <w:r w:rsidRPr="005501AF">
          <w:rPr>
            <w:color w:val="0000FF"/>
          </w:rPr>
          <w:t>4</w:t>
        </w:r>
      </w:hyperlink>
      <w:r>
        <w:t>]</w:t>
      </w:r>
    </w:p>
    <w:p w14:paraId="620A724E" w14:textId="77777777" w:rsidR="00083E73" w:rsidRDefault="00083E73">
      <w:pPr>
        <w:pStyle w:val="BodyText"/>
        <w:spacing w:before="6"/>
        <w:rPr>
          <w:sz w:val="36"/>
        </w:rPr>
      </w:pPr>
    </w:p>
    <w:p w14:paraId="45D000FD" w14:textId="1F024E7F" w:rsidR="00083E73" w:rsidRDefault="009D1A4A">
      <w:pPr>
        <w:pStyle w:val="BodyText"/>
        <w:spacing w:line="256" w:lineRule="auto"/>
        <w:ind w:left="120" w:right="119"/>
        <w:jc w:val="both"/>
      </w:pPr>
      <w:r>
        <w:t>Although the specification is based on the 1.</w:t>
      </w:r>
      <w:r w:rsidR="00C20A9C">
        <w:t>4</w:t>
      </w:r>
      <w:r>
        <w:t xml:space="preserve"> version of CQL, </w:t>
      </w:r>
      <w:r w:rsidR="00AF795E">
        <w:t>backwards-compatible</w:t>
      </w:r>
      <w:r>
        <w:t xml:space="preserve"> future versions of CQL can be used as well</w:t>
      </w:r>
      <w:r w:rsidR="00D92E2B">
        <w:t>. In addition, if necessary, the 1.2 version of CQL can be used without loss of functionality for this Implementation Guide.</w:t>
      </w:r>
    </w:p>
    <w:p w14:paraId="57C2BDE7" w14:textId="77777777" w:rsidR="00083E73" w:rsidRDefault="009D1A4A">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4FC3882" w14:textId="77777777" w:rsidR="00083E73" w:rsidRDefault="009D1A4A">
      <w:pPr>
        <w:pStyle w:val="BodyText"/>
        <w:spacing w:before="120"/>
        <w:ind w:left="120"/>
        <w:jc w:val="both"/>
      </w:pPr>
      <w:r>
        <w:t>Except where noted, material from the above specifications is not reproduced here.</w:t>
      </w:r>
    </w:p>
    <w:p w14:paraId="3B10BB27" w14:textId="77777777" w:rsidR="00083E73" w:rsidRDefault="00083E73">
      <w:pPr>
        <w:pStyle w:val="BodyText"/>
      </w:pPr>
    </w:p>
    <w:p w14:paraId="0BE89E8A" w14:textId="77777777" w:rsidR="00083E73" w:rsidRDefault="00083E73">
      <w:pPr>
        <w:pStyle w:val="BodyText"/>
        <w:spacing w:before="5"/>
        <w:rPr>
          <w:sz w:val="21"/>
        </w:rPr>
      </w:pPr>
    </w:p>
    <w:p w14:paraId="7616BFAA" w14:textId="77777777" w:rsidR="00083E73" w:rsidRDefault="009D1A4A">
      <w:pPr>
        <w:pStyle w:val="Heading2"/>
        <w:numPr>
          <w:ilvl w:val="1"/>
          <w:numId w:val="12"/>
        </w:numPr>
        <w:tabs>
          <w:tab w:val="left" w:pos="658"/>
        </w:tabs>
        <w:jc w:val="both"/>
      </w:pPr>
      <w:bookmarkStart w:id="12" w:name="1.2_Structure_of_this_Guide"/>
      <w:bookmarkStart w:id="13" w:name="_bookmark5"/>
      <w:bookmarkEnd w:id="12"/>
      <w:bookmarkEnd w:id="13"/>
      <w:r>
        <w:t>Structure of this</w:t>
      </w:r>
      <w:r>
        <w:rPr>
          <w:spacing w:val="-17"/>
        </w:rPr>
        <w:t xml:space="preserve"> </w:t>
      </w:r>
      <w:r>
        <w:t>Guide</w:t>
      </w:r>
    </w:p>
    <w:p w14:paraId="61C3CB0D" w14:textId="77777777" w:rsidR="00083E73" w:rsidRDefault="00083E73">
      <w:pPr>
        <w:pStyle w:val="BodyText"/>
        <w:spacing w:before="3"/>
        <w:rPr>
          <w:b/>
          <w:sz w:val="25"/>
        </w:rPr>
      </w:pPr>
    </w:p>
    <w:p w14:paraId="2F5199F3" w14:textId="09666B3E" w:rsidR="00083E73" w:rsidRDefault="009D1A4A">
      <w:pPr>
        <w:spacing w:before="1" w:line="256" w:lineRule="auto"/>
        <w:ind w:left="120" w:right="118"/>
        <w:jc w:val="both"/>
      </w:pPr>
      <w:r>
        <w:t xml:space="preserve">Three volumes comprise this </w:t>
      </w:r>
      <w:r>
        <w:rPr>
          <w:i/>
        </w:rPr>
        <w:t>HL7 Version 3 Implementation Guide: Clinical Quality Language (CQL)- based Health Quality Measure Format (HQMF), Release 1 STU</w:t>
      </w:r>
      <w:r w:rsidR="00BA2B06">
        <w:rPr>
          <w:i/>
        </w:rPr>
        <w:t>4.1</w:t>
      </w:r>
      <w:r>
        <w:rPr>
          <w:i/>
        </w:rPr>
        <w:t xml:space="preserve"> (US Realm), Standard for Trial Use</w:t>
      </w:r>
      <w:r>
        <w:t>:</w:t>
      </w:r>
    </w:p>
    <w:p w14:paraId="121A7A63" w14:textId="77777777" w:rsidR="008B7E6A" w:rsidRDefault="008B7E6A">
      <w:pPr>
        <w:spacing w:before="1" w:line="256" w:lineRule="auto"/>
        <w:ind w:left="120" w:right="118"/>
        <w:jc w:val="both"/>
      </w:pPr>
    </w:p>
    <w:p w14:paraId="56316B90" w14:textId="12A02CBA" w:rsidR="008B7E6A" w:rsidRDefault="008B7E6A" w:rsidP="008B7E6A">
      <w:pPr>
        <w:spacing w:before="1" w:line="256" w:lineRule="auto"/>
        <w:ind w:left="120" w:right="118" w:firstLine="1860"/>
        <w:jc w:val="both"/>
      </w:pPr>
      <w:r>
        <w:rPr>
          <w:noProof/>
        </w:rPr>
        <w:drawing>
          <wp:inline distT="0" distB="0" distL="0" distR="0" wp14:anchorId="25E0A6CD" wp14:editId="13022D1D">
            <wp:extent cx="3633422" cy="2514237"/>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8">
                      <a:extLst>
                        <a:ext uri="{28A0092B-C50C-407E-A947-70E740481C1C}">
                          <a14:useLocalDpi xmlns:a14="http://schemas.microsoft.com/office/drawing/2010/main" val="0"/>
                        </a:ext>
                      </a:extLst>
                    </a:blip>
                    <a:stretch>
                      <a:fillRect/>
                    </a:stretch>
                  </pic:blipFill>
                  <pic:spPr>
                    <a:xfrm>
                      <a:off x="0" y="0"/>
                      <a:ext cx="3634129" cy="2514726"/>
                    </a:xfrm>
                    <a:prstGeom prst="rect">
                      <a:avLst/>
                    </a:prstGeom>
                  </pic:spPr>
                </pic:pic>
              </a:graphicData>
            </a:graphic>
          </wp:inline>
        </w:drawing>
      </w:r>
    </w:p>
    <w:p w14:paraId="688BCC27" w14:textId="1CD5EEA0" w:rsidR="00083E73" w:rsidRDefault="00083E73">
      <w:pPr>
        <w:pStyle w:val="BodyText"/>
        <w:spacing w:before="6"/>
        <w:rPr>
          <w:sz w:val="17"/>
        </w:rPr>
      </w:pPr>
    </w:p>
    <w:p w14:paraId="5623DBF1" w14:textId="14F4C7EC" w:rsidR="00083E73" w:rsidRDefault="009D1A4A">
      <w:pPr>
        <w:pStyle w:val="BodyText"/>
        <w:ind w:left="1180" w:right="110"/>
      </w:pPr>
      <w:bookmarkStart w:id="14" w:name="_bookmark6"/>
      <w:bookmarkEnd w:id="14"/>
      <w:r>
        <w:t xml:space="preserve">Figure 1: Relationship between QDM, CQL, </w:t>
      </w:r>
      <w:r w:rsidR="00764C41">
        <w:t>eCQM</w:t>
      </w:r>
      <w:r>
        <w:t>, and the volumes of this IG</w:t>
      </w:r>
    </w:p>
    <w:p w14:paraId="38B99C58" w14:textId="77777777" w:rsidR="00083E73" w:rsidRDefault="00083E73">
      <w:pPr>
        <w:sectPr w:rsidR="00083E73">
          <w:pgSz w:w="12240" w:h="15840"/>
          <w:pgMar w:top="660" w:right="1320" w:bottom="1180" w:left="1320" w:header="467" w:footer="993" w:gutter="0"/>
          <w:cols w:space="720"/>
        </w:sectPr>
      </w:pPr>
    </w:p>
    <w:p w14:paraId="43AFB61C" w14:textId="77777777" w:rsidR="00083E73" w:rsidRDefault="00083E73">
      <w:pPr>
        <w:pStyle w:val="BodyText"/>
        <w:rPr>
          <w:sz w:val="20"/>
        </w:rPr>
      </w:pPr>
    </w:p>
    <w:p w14:paraId="46EA175B" w14:textId="77777777" w:rsidR="00083E73" w:rsidRDefault="00083E73">
      <w:pPr>
        <w:pStyle w:val="BodyText"/>
        <w:spacing w:before="3"/>
        <w:rPr>
          <w:sz w:val="19"/>
        </w:rPr>
      </w:pPr>
    </w:p>
    <w:p w14:paraId="1D8EC6F7" w14:textId="77777777"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0973C175" w14:textId="77777777" w:rsidR="00083E73" w:rsidRDefault="00083E73">
      <w:pPr>
        <w:pStyle w:val="BodyText"/>
        <w:spacing w:before="7"/>
        <w:rPr>
          <w:sz w:val="23"/>
        </w:rPr>
      </w:pPr>
    </w:p>
    <w:p w14:paraId="38D1632C" w14:textId="69613F00"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F81C47">
        <w:t>5.</w:t>
      </w:r>
      <w:r w:rsidR="00930C79">
        <w:t>6</w:t>
      </w:r>
      <w:r>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53D65544" w14:textId="77777777" w:rsidR="00083E73" w:rsidRDefault="00083E73">
      <w:pPr>
        <w:pStyle w:val="BodyText"/>
        <w:spacing w:before="7"/>
        <w:rPr>
          <w:sz w:val="23"/>
        </w:rPr>
      </w:pPr>
    </w:p>
    <w:p w14:paraId="6091FA14" w14:textId="20E0A476"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 xml:space="preserve">Contains the HQMF templates for QDM data </w:t>
      </w:r>
      <w:proofErr w:type="gramStart"/>
      <w:r>
        <w:t>elements,  necessary</w:t>
      </w:r>
      <w:proofErr w:type="gramEnd"/>
      <w:r>
        <w:t xml:space="preserve"> for</w:t>
      </w:r>
      <w:r>
        <w:rPr>
          <w:spacing w:val="22"/>
        </w:rPr>
        <w:t xml:space="preserve"> </w:t>
      </w:r>
      <w:r>
        <w:t>constructing</w:t>
      </w:r>
      <w:r>
        <w:rPr>
          <w:w w:val="99"/>
        </w:rPr>
        <w:t xml:space="preserve"> </w:t>
      </w:r>
      <w:r>
        <w:t>QDM+CQL-based HQMF</w:t>
      </w:r>
      <w:r>
        <w:rPr>
          <w:spacing w:val="-29"/>
        </w:rPr>
        <w:t xml:space="preserve"> </w:t>
      </w:r>
      <w:r>
        <w:t>measures.</w:t>
      </w:r>
    </w:p>
    <w:p w14:paraId="5B33AC14" w14:textId="77777777" w:rsidR="00083E73" w:rsidRDefault="00083E73">
      <w:pPr>
        <w:pStyle w:val="BodyText"/>
      </w:pPr>
    </w:p>
    <w:p w14:paraId="685D5ACC" w14:textId="77777777" w:rsidR="00083E73" w:rsidRDefault="009D1A4A">
      <w:pPr>
        <w:pStyle w:val="Heading2"/>
        <w:numPr>
          <w:ilvl w:val="1"/>
          <w:numId w:val="12"/>
        </w:numPr>
        <w:tabs>
          <w:tab w:val="left" w:pos="658"/>
        </w:tabs>
        <w:spacing w:before="148"/>
        <w:jc w:val="both"/>
      </w:pPr>
      <w:bookmarkStart w:id="15" w:name="1.3_Structure_of_this_Volume"/>
      <w:bookmarkStart w:id="16" w:name="_bookmark7"/>
      <w:bookmarkEnd w:id="15"/>
      <w:bookmarkEnd w:id="16"/>
      <w:r>
        <w:t>Structure of this</w:t>
      </w:r>
      <w:r>
        <w:rPr>
          <w:spacing w:val="-17"/>
        </w:rPr>
        <w:t xml:space="preserve"> </w:t>
      </w:r>
      <w:r>
        <w:rPr>
          <w:spacing w:val="-4"/>
        </w:rPr>
        <w:t>Volume</w:t>
      </w:r>
    </w:p>
    <w:p w14:paraId="607134A6" w14:textId="77777777" w:rsidR="00083E73" w:rsidRDefault="00083E73">
      <w:pPr>
        <w:pStyle w:val="BodyText"/>
        <w:spacing w:before="4"/>
        <w:rPr>
          <w:b/>
          <w:sz w:val="24"/>
        </w:rPr>
      </w:pPr>
    </w:p>
    <w:p w14:paraId="71FDBDC3" w14:textId="3CF1E9A4" w:rsidR="00083E73" w:rsidRDefault="009D1A4A">
      <w:pPr>
        <w:spacing w:line="256" w:lineRule="auto"/>
        <w:ind w:left="120" w:right="119"/>
        <w:jc w:val="both"/>
      </w:pPr>
      <w:r>
        <w:t>In this section</w:t>
      </w:r>
      <w:r w:rsidR="00AF795E">
        <w:t>,</w:t>
      </w:r>
      <w:r>
        <w:t xml:space="preserve"> we present an outline of this volume of this </w:t>
      </w:r>
      <w:r>
        <w:rPr>
          <w:i/>
        </w:rPr>
        <w:t>HL7 Version 3 Implementation Guide: Clinical Quality Language (CQL)-based Health Quality Measure Format (HQMF), Release 1 STU</w:t>
      </w:r>
      <w:r w:rsidR="00BA2B06">
        <w:rPr>
          <w:i/>
        </w:rPr>
        <w:t>4.1</w:t>
      </w:r>
      <w:r>
        <w:rPr>
          <w:i/>
        </w:rPr>
        <w:t xml:space="preserve"> (US Realm), Standard for Trial Use</w:t>
      </w:r>
      <w:r>
        <w:t>.</w:t>
      </w:r>
    </w:p>
    <w:p w14:paraId="2E65CC8A" w14:textId="77777777" w:rsidR="00083E73" w:rsidRDefault="009D1A4A">
      <w:pPr>
        <w:pStyle w:val="BodyText"/>
        <w:spacing w:before="120"/>
        <w:ind w:left="120"/>
        <w:jc w:val="both"/>
      </w:pPr>
      <w:r>
        <w:t>This volume is divided into 3 chapters:</w:t>
      </w:r>
    </w:p>
    <w:p w14:paraId="126496CA" w14:textId="77777777" w:rsidR="00083E73" w:rsidRDefault="00083E73">
      <w:pPr>
        <w:pStyle w:val="BodyText"/>
        <w:spacing w:before="10"/>
        <w:rPr>
          <w:sz w:val="20"/>
        </w:rPr>
      </w:pPr>
    </w:p>
    <w:p w14:paraId="37F96FE4" w14:textId="77777777" w:rsidR="00083E73" w:rsidRDefault="002E7C31">
      <w:pPr>
        <w:pStyle w:val="BodyText"/>
        <w:spacing w:line="256" w:lineRule="auto"/>
        <w:ind w:left="408" w:right="407"/>
        <w:jc w:val="both"/>
      </w:pPr>
      <w:hyperlink w:anchor="_bookmark3" w:history="1">
        <w:r w:rsidR="009D1A4A">
          <w:rPr>
            <w:color w:val="0000FF"/>
          </w:rPr>
          <w:t>Chapter</w:t>
        </w:r>
        <w:r w:rsidR="009D1A4A">
          <w:rPr>
            <w:color w:val="0000FF"/>
            <w:spacing w:val="-8"/>
          </w:rPr>
          <w:t xml:space="preserve"> </w:t>
        </w:r>
        <w:r w:rsidR="009D1A4A">
          <w:rPr>
            <w:color w:val="0000FF"/>
          </w:rPr>
          <w:t>1</w:t>
        </w:r>
      </w:hyperlink>
      <w:r w:rsidR="009D1A4A">
        <w:rPr>
          <w:color w:val="0000FF"/>
          <w:spacing w:val="-8"/>
        </w:rPr>
        <w:t xml:space="preserve"> </w:t>
      </w:r>
      <w:proofErr w:type="gramStart"/>
      <w:r w:rsidR="009D1A4A">
        <w:t>provides</w:t>
      </w:r>
      <w:r w:rsidR="009D1A4A">
        <w:rPr>
          <w:spacing w:val="-8"/>
        </w:rPr>
        <w:t xml:space="preserve"> </w:t>
      </w:r>
      <w:r w:rsidR="009D1A4A">
        <w:t>an</w:t>
      </w:r>
      <w:r w:rsidR="009D1A4A">
        <w:rPr>
          <w:spacing w:val="-8"/>
        </w:rPr>
        <w:t xml:space="preserve"> </w:t>
      </w:r>
      <w:r w:rsidR="009D1A4A">
        <w:t>introduction</w:t>
      </w:r>
      <w:r w:rsidR="009D1A4A">
        <w:rPr>
          <w:spacing w:val="-8"/>
        </w:rPr>
        <w:t xml:space="preserve"> </w:t>
      </w:r>
      <w:r w:rsidR="009D1A4A">
        <w:t>to</w:t>
      </w:r>
      <w:proofErr w:type="gramEnd"/>
      <w:r w:rsidR="009D1A4A">
        <w:rPr>
          <w:spacing w:val="-8"/>
        </w:rPr>
        <w:t xml:space="preserve"> </w:t>
      </w:r>
      <w:r w:rsidR="009D1A4A">
        <w:t>this</w:t>
      </w:r>
      <w:r w:rsidR="009D1A4A">
        <w:rPr>
          <w:spacing w:val="-8"/>
        </w:rPr>
        <w:t xml:space="preserve"> </w:t>
      </w:r>
      <w:r w:rsidR="009D1A4A">
        <w:t>IG</w:t>
      </w:r>
      <w:r w:rsidR="009D1A4A">
        <w:rPr>
          <w:spacing w:val="-8"/>
        </w:rPr>
        <w:t xml:space="preserve"> </w:t>
      </w:r>
      <w:r w:rsidR="009D1A4A">
        <w:t>and</w:t>
      </w:r>
      <w:r w:rsidR="009D1A4A">
        <w:rPr>
          <w:spacing w:val="-8"/>
        </w:rPr>
        <w:t xml:space="preserve"> </w:t>
      </w:r>
      <w:r w:rsidR="009D1A4A">
        <w:t>provides</w:t>
      </w:r>
      <w:r w:rsidR="009D1A4A">
        <w:rPr>
          <w:spacing w:val="-8"/>
        </w:rPr>
        <w:t xml:space="preserve"> </w:t>
      </w:r>
      <w:r w:rsidR="009D1A4A">
        <w:t>more</w:t>
      </w:r>
      <w:r w:rsidR="009D1A4A">
        <w:rPr>
          <w:spacing w:val="-8"/>
        </w:rPr>
        <w:t xml:space="preserve"> </w:t>
      </w:r>
      <w:r w:rsidR="009D1A4A">
        <w:t>information</w:t>
      </w:r>
      <w:r w:rsidR="009D1A4A">
        <w:rPr>
          <w:spacing w:val="-8"/>
        </w:rPr>
        <w:t xml:space="preserve"> </w:t>
      </w:r>
      <w:r w:rsidR="009D1A4A">
        <w:t>about</w:t>
      </w:r>
      <w:r w:rsidR="009D1A4A">
        <w:rPr>
          <w:spacing w:val="-8"/>
        </w:rPr>
        <w:t xml:space="preserve"> </w:t>
      </w:r>
      <w:r w:rsidR="009D1A4A">
        <w:t>QDM</w:t>
      </w:r>
      <w:r w:rsidR="009D1A4A">
        <w:rPr>
          <w:spacing w:val="-8"/>
        </w:rPr>
        <w:t xml:space="preserve"> </w:t>
      </w:r>
      <w:r w:rsidR="009D1A4A">
        <w:t>and</w:t>
      </w:r>
      <w:r w:rsidR="009D1A4A">
        <w:rPr>
          <w:spacing w:val="-8"/>
        </w:rPr>
        <w:t xml:space="preserve"> </w:t>
      </w:r>
      <w:r w:rsidR="009D1A4A">
        <w:rPr>
          <w:spacing w:val="-3"/>
        </w:rPr>
        <w:t xml:space="preserve">QRDA </w:t>
      </w:r>
      <w:r w:rsidR="009D1A4A">
        <w:t>(related</w:t>
      </w:r>
      <w:r w:rsidR="009D1A4A">
        <w:rPr>
          <w:spacing w:val="-15"/>
        </w:rPr>
        <w:t xml:space="preserve"> </w:t>
      </w:r>
      <w:r w:rsidR="009D1A4A">
        <w:t>standards).</w:t>
      </w:r>
    </w:p>
    <w:p w14:paraId="7746539E" w14:textId="1B967741" w:rsidR="00083E73" w:rsidRDefault="002E7C31">
      <w:pPr>
        <w:pStyle w:val="BodyText"/>
        <w:spacing w:before="149" w:line="256" w:lineRule="auto"/>
        <w:ind w:left="408" w:right="407"/>
        <w:jc w:val="both"/>
      </w:pPr>
      <w:hyperlink w:anchor="_bookmark15" w:history="1">
        <w:r w:rsidR="009D1A4A">
          <w:rPr>
            <w:color w:val="0000FF"/>
          </w:rPr>
          <w:t>Chapter 2</w:t>
        </w:r>
      </w:hyperlink>
      <w:r w:rsidR="009D1A4A">
        <w:rPr>
          <w:color w:val="0000FF"/>
        </w:rPr>
        <w:t xml:space="preserve"> </w:t>
      </w:r>
      <w:r w:rsidR="009D1A4A">
        <w:t xml:space="preserve">provides conformance requirements for any CQL document intended to be used in an HQMF document. This chapter follows the structure of a CQL library (library-line, using-line, </w:t>
      </w:r>
      <w:proofErr w:type="spellStart"/>
      <w:r w:rsidR="000B0592">
        <w:rPr>
          <w:w w:val="95"/>
        </w:rPr>
        <w:t>valueset</w:t>
      </w:r>
      <w:proofErr w:type="spellEnd"/>
      <w:r w:rsidR="000B0592">
        <w:rPr>
          <w:w w:val="95"/>
        </w:rPr>
        <w:t xml:space="preserve">-line, </w:t>
      </w:r>
      <w:r w:rsidR="009D1A4A">
        <w:rPr>
          <w:w w:val="95"/>
        </w:rPr>
        <w:t>definitions).</w:t>
      </w:r>
    </w:p>
    <w:p w14:paraId="6002D3C6" w14:textId="77777777" w:rsidR="00083E73" w:rsidRDefault="002E7C31">
      <w:pPr>
        <w:pStyle w:val="BodyText"/>
        <w:spacing w:before="149"/>
        <w:ind w:left="408"/>
        <w:jc w:val="both"/>
      </w:pPr>
      <w:hyperlink w:anchor="_bookmark56" w:history="1">
        <w:r w:rsidR="009D1A4A">
          <w:rPr>
            <w:color w:val="0000FF"/>
          </w:rPr>
          <w:t>Chapter 3</w:t>
        </w:r>
      </w:hyperlink>
      <w:r w:rsidR="009D1A4A">
        <w:rPr>
          <w:color w:val="0000FF"/>
        </w:rPr>
        <w:t xml:space="preserve"> </w:t>
      </w:r>
      <w:r w:rsidR="009D1A4A">
        <w:t>describes the connection between QRDA and HQMF.</w:t>
      </w:r>
    </w:p>
    <w:p w14:paraId="67834B0A" w14:textId="77777777" w:rsidR="00083E73" w:rsidRDefault="00083E73">
      <w:pPr>
        <w:pStyle w:val="BodyText"/>
      </w:pPr>
    </w:p>
    <w:p w14:paraId="32E29EFE" w14:textId="77777777" w:rsidR="00083E73" w:rsidRDefault="009D1A4A">
      <w:pPr>
        <w:pStyle w:val="Heading2"/>
        <w:numPr>
          <w:ilvl w:val="1"/>
          <w:numId w:val="12"/>
        </w:numPr>
        <w:tabs>
          <w:tab w:val="left" w:pos="658"/>
        </w:tabs>
        <w:spacing w:before="178"/>
        <w:jc w:val="both"/>
      </w:pPr>
      <w:bookmarkStart w:id="17" w:name="1.4_Scope"/>
      <w:bookmarkStart w:id="18" w:name="_bookmark8"/>
      <w:bookmarkEnd w:id="17"/>
      <w:bookmarkEnd w:id="18"/>
      <w:r>
        <w:t>Scope</w:t>
      </w:r>
    </w:p>
    <w:p w14:paraId="3AFA4061" w14:textId="77777777" w:rsidR="00083E73" w:rsidRDefault="00083E73">
      <w:pPr>
        <w:pStyle w:val="BodyText"/>
        <w:spacing w:before="4"/>
        <w:rPr>
          <w:b/>
          <w:sz w:val="24"/>
        </w:rPr>
      </w:pPr>
    </w:p>
    <w:p w14:paraId="2D84955E" w14:textId="627C3541" w:rsidR="00083E73" w:rsidRDefault="009D1A4A">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63" w:history="1">
        <w:r>
          <w:rPr>
            <w:color w:val="0000FF"/>
          </w:rPr>
          <w:t>6</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w:t>
      </w:r>
      <w:r w:rsidR="0041187D">
        <w:t xml:space="preserve">Normative </w:t>
      </w:r>
      <w:r>
        <w:t xml:space="preserve">Release </w:t>
      </w:r>
      <w:r w:rsidR="0041187D">
        <w:t>1</w:t>
      </w:r>
      <w:r>
        <w:t xml:space="preserve">. This IG does not describe every aspect of </w:t>
      </w:r>
      <w:r>
        <w:rPr>
          <w:spacing w:val="-4"/>
        </w:rPr>
        <w:t xml:space="preserve">HQMF. </w:t>
      </w:r>
      <w:r>
        <w:t>Rather, it defines constraints on the base</w:t>
      </w:r>
      <w:r>
        <w:rPr>
          <w:spacing w:val="-13"/>
        </w:rPr>
        <w:t xml:space="preserve"> </w:t>
      </w:r>
      <w:r>
        <w:t>HQMF</w:t>
      </w:r>
      <w:r>
        <w:rPr>
          <w:spacing w:val="-13"/>
        </w:rPr>
        <w:t xml:space="preserve"> </w:t>
      </w:r>
      <w:r>
        <w:t>used</w:t>
      </w:r>
      <w:r>
        <w:rPr>
          <w:spacing w:val="-13"/>
        </w:rPr>
        <w:t xml:space="preserve"> </w:t>
      </w:r>
      <w:r>
        <w:t>in</w:t>
      </w:r>
      <w:r>
        <w:rPr>
          <w:spacing w:val="-13"/>
        </w:rPr>
        <w:t xml:space="preserve"> </w:t>
      </w:r>
      <w:r>
        <w:t>a</w:t>
      </w:r>
      <w:r>
        <w:rPr>
          <w:spacing w:val="-13"/>
        </w:rPr>
        <w:t xml:space="preserve"> </w:t>
      </w:r>
      <w:r>
        <w:t>CQL-based</w:t>
      </w:r>
      <w:r>
        <w:rPr>
          <w:spacing w:val="-13"/>
        </w:rPr>
        <w:t xml:space="preserve"> </w:t>
      </w:r>
      <w:r>
        <w:t>HQMF</w:t>
      </w:r>
      <w:r>
        <w:rPr>
          <w:spacing w:val="-13"/>
        </w:rPr>
        <w:t xml:space="preserve"> </w:t>
      </w:r>
      <w:r>
        <w:t>document</w:t>
      </w:r>
      <w:r>
        <w:rPr>
          <w:spacing w:val="-13"/>
        </w:rPr>
        <w:t xml:space="preserve"> </w:t>
      </w:r>
      <w:r>
        <w:t>in</w:t>
      </w:r>
      <w:r>
        <w:rPr>
          <w:spacing w:val="-13"/>
        </w:rPr>
        <w:t xml:space="preserve"> </w:t>
      </w:r>
      <w:r>
        <w:t>the</w:t>
      </w:r>
      <w:r>
        <w:rPr>
          <w:spacing w:val="-13"/>
        </w:rPr>
        <w:t xml:space="preserve"> </w:t>
      </w:r>
      <w:r>
        <w:t>US</w:t>
      </w:r>
      <w:r>
        <w:rPr>
          <w:spacing w:val="-13"/>
        </w:rPr>
        <w:t xml:space="preserve"> </w:t>
      </w:r>
      <w:r>
        <w:t>Realm.</w:t>
      </w:r>
      <w:r>
        <w:rPr>
          <w:spacing w:val="3"/>
        </w:rPr>
        <w:t xml:space="preserve"> </w:t>
      </w:r>
      <w:r>
        <w:t>Additional</w:t>
      </w:r>
      <w:r>
        <w:rPr>
          <w:spacing w:val="-13"/>
        </w:rPr>
        <w:t xml:space="preserve"> </w:t>
      </w:r>
      <w:r>
        <w:t>optional</w:t>
      </w:r>
      <w:r>
        <w:rPr>
          <w:spacing w:val="-13"/>
        </w:rPr>
        <w:t xml:space="preserve"> </w:t>
      </w:r>
      <w:r>
        <w:t>HQMF</w:t>
      </w:r>
      <w:r>
        <w:rPr>
          <w:spacing w:val="-13"/>
        </w:rPr>
        <w:t xml:space="preserve"> </w:t>
      </w:r>
      <w:r>
        <w:t>elements, not</w:t>
      </w:r>
      <w:r>
        <w:rPr>
          <w:spacing w:val="-6"/>
        </w:rPr>
        <w:t xml:space="preserve"> </w:t>
      </w:r>
      <w:r>
        <w:t>included</w:t>
      </w:r>
      <w:r>
        <w:rPr>
          <w:spacing w:val="-6"/>
        </w:rPr>
        <w:t xml:space="preserve"> </w:t>
      </w:r>
      <w:r>
        <w:t>here,</w:t>
      </w:r>
      <w:r>
        <w:rPr>
          <w:spacing w:val="-6"/>
        </w:rPr>
        <w:t xml:space="preserve"> </w:t>
      </w:r>
      <w:r>
        <w:t>can</w:t>
      </w:r>
      <w:r>
        <w:rPr>
          <w:spacing w:val="-6"/>
        </w:rPr>
        <w:t xml:space="preserve"> </w:t>
      </w:r>
      <w:r>
        <w:t>be</w:t>
      </w:r>
      <w:r>
        <w:rPr>
          <w:spacing w:val="-6"/>
        </w:rPr>
        <w:t xml:space="preserve"> </w:t>
      </w:r>
      <w:r>
        <w:t>included</w:t>
      </w:r>
      <w:r>
        <w:rPr>
          <w:spacing w:val="-6"/>
        </w:rPr>
        <w:t xml:space="preserve"> </w:t>
      </w:r>
      <w:r>
        <w:t>and</w:t>
      </w:r>
      <w:r>
        <w:rPr>
          <w:spacing w:val="-6"/>
        </w:rPr>
        <w:t xml:space="preserve"> </w:t>
      </w:r>
      <w:r>
        <w:t>the</w:t>
      </w:r>
      <w:r>
        <w:rPr>
          <w:spacing w:val="-6"/>
        </w:rPr>
        <w:t xml:space="preserve"> </w:t>
      </w:r>
      <w:r>
        <w:t>result</w:t>
      </w:r>
      <w:r>
        <w:rPr>
          <w:spacing w:val="-6"/>
        </w:rPr>
        <w:t xml:space="preserve"> </w:t>
      </w:r>
      <w:r>
        <w:t>will</w:t>
      </w:r>
      <w:r>
        <w:rPr>
          <w:spacing w:val="-6"/>
        </w:rPr>
        <w:t xml:space="preserve"> </w:t>
      </w:r>
      <w:r>
        <w:t>be</w:t>
      </w:r>
      <w:r>
        <w:rPr>
          <w:spacing w:val="-6"/>
        </w:rPr>
        <w:t xml:space="preserve"> </w:t>
      </w:r>
      <w:r>
        <w:t>compliant</w:t>
      </w:r>
      <w:r>
        <w:rPr>
          <w:spacing w:val="-6"/>
        </w:rPr>
        <w:t xml:space="preserve"> </w:t>
      </w:r>
      <w:r>
        <w:t>with</w:t>
      </w:r>
      <w:r>
        <w:rPr>
          <w:spacing w:val="-6"/>
        </w:rPr>
        <w:t xml:space="preserve"> </w:t>
      </w:r>
      <w:r>
        <w:t>the</w:t>
      </w:r>
      <w:r>
        <w:rPr>
          <w:spacing w:val="-6"/>
        </w:rPr>
        <w:t xml:space="preserve"> </w:t>
      </w:r>
      <w:r>
        <w:t>specifications</w:t>
      </w:r>
      <w:r>
        <w:rPr>
          <w:spacing w:val="-6"/>
        </w:rPr>
        <w:t xml:space="preserve"> </w:t>
      </w:r>
      <w:r>
        <w:t>in</w:t>
      </w:r>
      <w:r>
        <w:rPr>
          <w:spacing w:val="-6"/>
        </w:rPr>
        <w:t xml:space="preserve"> </w:t>
      </w:r>
      <w:r>
        <w:t>this</w:t>
      </w:r>
      <w:r>
        <w:rPr>
          <w:spacing w:val="-6"/>
        </w:rPr>
        <w:t xml:space="preserve"> </w:t>
      </w:r>
      <w:r>
        <w:t>guide.</w:t>
      </w:r>
    </w:p>
    <w:p w14:paraId="5262FF9A" w14:textId="77777777" w:rsidR="00083E73" w:rsidRDefault="00083E73">
      <w:pPr>
        <w:pStyle w:val="BodyText"/>
      </w:pPr>
    </w:p>
    <w:p w14:paraId="3AF4A996" w14:textId="77777777" w:rsidR="00083E73" w:rsidRDefault="009D1A4A">
      <w:pPr>
        <w:pStyle w:val="Heading2"/>
        <w:numPr>
          <w:ilvl w:val="1"/>
          <w:numId w:val="12"/>
        </w:numPr>
        <w:tabs>
          <w:tab w:val="left" w:pos="658"/>
        </w:tabs>
        <w:spacing w:before="161"/>
        <w:jc w:val="both"/>
      </w:pPr>
      <w:bookmarkStart w:id="19" w:name="1.5_Conventions"/>
      <w:bookmarkStart w:id="20" w:name="_bookmark9"/>
      <w:bookmarkEnd w:id="19"/>
      <w:bookmarkEnd w:id="20"/>
      <w:r>
        <w:t>Conventions</w:t>
      </w:r>
    </w:p>
    <w:p w14:paraId="571AB5E2" w14:textId="77777777" w:rsidR="00083E73" w:rsidRDefault="00083E73">
      <w:pPr>
        <w:pStyle w:val="BodyText"/>
        <w:spacing w:before="4"/>
        <w:rPr>
          <w:b/>
          <w:sz w:val="24"/>
        </w:rPr>
      </w:pPr>
    </w:p>
    <w:p w14:paraId="36C08980" w14:textId="77777777" w:rsidR="00083E73" w:rsidRDefault="009D1A4A">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1367CAA5" w14:textId="77777777" w:rsidR="00083E73" w:rsidRDefault="00083E73">
      <w:pPr>
        <w:pStyle w:val="BodyText"/>
        <w:spacing w:before="2"/>
        <w:rPr>
          <w:sz w:val="23"/>
        </w:rPr>
      </w:pPr>
    </w:p>
    <w:p w14:paraId="0FD5D8F0" w14:textId="5FF339D6" w:rsidR="00083E73" w:rsidRDefault="009D1A4A" w:rsidP="005501AF">
      <w:pPr>
        <w:pStyle w:val="ListParagraph"/>
        <w:numPr>
          <w:ilvl w:val="0"/>
          <w:numId w:val="19"/>
        </w:numPr>
        <w:tabs>
          <w:tab w:val="left" w:pos="666"/>
        </w:tabs>
        <w:spacing w:line="256" w:lineRule="auto"/>
        <w:ind w:left="630" w:right="119" w:hanging="180"/>
        <w:jc w:val="both"/>
      </w:pPr>
      <w:r w:rsidRPr="005501AF">
        <w:rPr>
          <w:b/>
        </w:rPr>
        <w:t>SHALL</w:t>
      </w:r>
      <w:r>
        <w:t xml:space="preserve">: an absolute requirement for the </w:t>
      </w:r>
      <w:proofErr w:type="gramStart"/>
      <w:r>
        <w:t>particular element</w:t>
      </w:r>
      <w:proofErr w:type="gramEnd"/>
      <w:r>
        <w:t>. Where a SHALL constraint is applied to an XML element, that element must be present in an instance</w:t>
      </w:r>
      <w:r w:rsidR="00AF795E">
        <w:t xml:space="preserve"> </w:t>
      </w:r>
      <w:r>
        <w:t xml:space="preserve">but may </w:t>
      </w:r>
      <w:r w:rsidRPr="005501AF">
        <w:rPr>
          <w:spacing w:val="-3"/>
        </w:rPr>
        <w:t xml:space="preserve">have </w:t>
      </w:r>
      <w:r>
        <w:t>an exceptional value (i.e.,</w:t>
      </w:r>
      <w:r w:rsidRPr="005501AF">
        <w:rPr>
          <w:spacing w:val="-6"/>
        </w:rPr>
        <w:t xml:space="preserve"> </w:t>
      </w:r>
      <w:r>
        <w:t>may</w:t>
      </w:r>
      <w:r w:rsidRPr="005501AF">
        <w:rPr>
          <w:spacing w:val="-6"/>
        </w:rPr>
        <w:t xml:space="preserve"> </w:t>
      </w:r>
      <w:r w:rsidRPr="005501AF">
        <w:rPr>
          <w:spacing w:val="-3"/>
        </w:rPr>
        <w:t>have</w:t>
      </w:r>
      <w:r w:rsidRPr="005501AF">
        <w:rPr>
          <w:spacing w:val="-6"/>
        </w:rPr>
        <w:t xml:space="preserve"> </w:t>
      </w:r>
      <w:r>
        <w:t>a</w:t>
      </w:r>
      <w:r w:rsidRPr="005501AF">
        <w:rPr>
          <w:spacing w:val="-6"/>
        </w:rPr>
        <w:t xml:space="preserve"> </w:t>
      </w:r>
      <w:proofErr w:type="spellStart"/>
      <w:r>
        <w:t>nullFlavor</w:t>
      </w:r>
      <w:proofErr w:type="spellEnd"/>
      <w:r>
        <w:t>),</w:t>
      </w:r>
      <w:r w:rsidRPr="005501AF">
        <w:rPr>
          <w:spacing w:val="-6"/>
        </w:rPr>
        <w:t xml:space="preserve"> </w:t>
      </w:r>
      <w:r>
        <w:t>unless</w:t>
      </w:r>
      <w:r w:rsidRPr="005501AF">
        <w:rPr>
          <w:spacing w:val="-6"/>
        </w:rPr>
        <w:t xml:space="preserve"> </w:t>
      </w:r>
      <w:r>
        <w:t>explicitly</w:t>
      </w:r>
      <w:r w:rsidRPr="005501AF">
        <w:rPr>
          <w:spacing w:val="-6"/>
        </w:rPr>
        <w:t xml:space="preserve"> </w:t>
      </w:r>
      <w:r>
        <w:t>precluded.</w:t>
      </w:r>
      <w:r w:rsidRPr="005501AF">
        <w:rPr>
          <w:spacing w:val="5"/>
        </w:rPr>
        <w:t xml:space="preserve"> </w:t>
      </w:r>
      <w:r>
        <w:t>Where</w:t>
      </w:r>
      <w:r w:rsidRPr="005501AF">
        <w:rPr>
          <w:spacing w:val="-6"/>
        </w:rPr>
        <w:t xml:space="preserve"> </w:t>
      </w:r>
      <w:r>
        <w:t>a</w:t>
      </w:r>
      <w:r w:rsidRPr="005501AF">
        <w:rPr>
          <w:spacing w:val="-6"/>
        </w:rPr>
        <w:t xml:space="preserve"> </w:t>
      </w:r>
      <w:r>
        <w:t>SHALL</w:t>
      </w:r>
      <w:r w:rsidRPr="005501AF">
        <w:rPr>
          <w:spacing w:val="-6"/>
        </w:rPr>
        <w:t xml:space="preserve"> </w:t>
      </w:r>
      <w:r>
        <w:t>constraint</w:t>
      </w:r>
      <w:r w:rsidRPr="005501AF">
        <w:rPr>
          <w:spacing w:val="-6"/>
        </w:rPr>
        <w:t xml:space="preserve"> </w:t>
      </w:r>
      <w:r>
        <w:t>is</w:t>
      </w:r>
      <w:r w:rsidRPr="005501AF">
        <w:rPr>
          <w:spacing w:val="-6"/>
        </w:rPr>
        <w:t xml:space="preserve"> </w:t>
      </w:r>
      <w:r>
        <w:t>applied</w:t>
      </w:r>
      <w:r w:rsidRPr="005501AF">
        <w:rPr>
          <w:spacing w:val="-6"/>
        </w:rPr>
        <w:t xml:space="preserve"> </w:t>
      </w:r>
      <w:r>
        <w:t>to</w:t>
      </w:r>
      <w:r w:rsidRPr="005501AF">
        <w:rPr>
          <w:spacing w:val="-6"/>
        </w:rPr>
        <w:t xml:space="preserve"> </w:t>
      </w:r>
      <w:r>
        <w:t>an XML</w:t>
      </w:r>
      <w:r w:rsidRPr="005501AF">
        <w:rPr>
          <w:spacing w:val="-7"/>
        </w:rPr>
        <w:t xml:space="preserve"> </w:t>
      </w:r>
      <w:r>
        <w:t>attribute,</w:t>
      </w:r>
      <w:r w:rsidRPr="005501AF">
        <w:rPr>
          <w:spacing w:val="-7"/>
        </w:rPr>
        <w:t xml:space="preserve"> </w:t>
      </w:r>
      <w:r>
        <w:t>that</w:t>
      </w:r>
      <w:r w:rsidRPr="005501AF">
        <w:rPr>
          <w:spacing w:val="-7"/>
        </w:rPr>
        <w:t xml:space="preserve"> </w:t>
      </w:r>
      <w:r>
        <w:t>attribute</w:t>
      </w:r>
      <w:r w:rsidRPr="005501AF">
        <w:rPr>
          <w:spacing w:val="-7"/>
        </w:rPr>
        <w:t xml:space="preserve"> </w:t>
      </w:r>
      <w:r>
        <w:t>must</w:t>
      </w:r>
      <w:r w:rsidRPr="005501AF">
        <w:rPr>
          <w:spacing w:val="-7"/>
        </w:rPr>
        <w:t xml:space="preserve"> </w:t>
      </w:r>
      <w:r>
        <w:t>be</w:t>
      </w:r>
      <w:r w:rsidRPr="005501AF">
        <w:rPr>
          <w:spacing w:val="-7"/>
        </w:rPr>
        <w:t xml:space="preserve"> </w:t>
      </w:r>
      <w:r>
        <w:t>present</w:t>
      </w:r>
      <w:r w:rsidRPr="005501AF">
        <w:rPr>
          <w:spacing w:val="-7"/>
        </w:rPr>
        <w:t xml:space="preserve"> </w:t>
      </w:r>
      <w:r>
        <w:t>and</w:t>
      </w:r>
      <w:r w:rsidRPr="005501AF">
        <w:rPr>
          <w:spacing w:val="-7"/>
        </w:rPr>
        <w:t xml:space="preserve"> </w:t>
      </w:r>
      <w:r>
        <w:t>must</w:t>
      </w:r>
      <w:r w:rsidRPr="005501AF">
        <w:rPr>
          <w:spacing w:val="-7"/>
        </w:rPr>
        <w:t xml:space="preserve"> </w:t>
      </w:r>
      <w:r>
        <w:t>contain</w:t>
      </w:r>
      <w:r w:rsidRPr="005501AF">
        <w:rPr>
          <w:spacing w:val="-7"/>
        </w:rPr>
        <w:t xml:space="preserve"> </w:t>
      </w:r>
      <w:r>
        <w:t>a</w:t>
      </w:r>
      <w:r w:rsidRPr="005501AF">
        <w:rPr>
          <w:spacing w:val="-7"/>
        </w:rPr>
        <w:t xml:space="preserve"> </w:t>
      </w:r>
      <w:r>
        <w:t>conformant</w:t>
      </w:r>
      <w:r w:rsidRPr="005501AF">
        <w:rPr>
          <w:spacing w:val="-7"/>
        </w:rPr>
        <w:t xml:space="preserve"> </w:t>
      </w:r>
      <w:r>
        <w:t>value.</w:t>
      </w:r>
    </w:p>
    <w:p w14:paraId="19F01D1F" w14:textId="77777777" w:rsidR="00083E73" w:rsidRDefault="009D1A4A" w:rsidP="005501AF">
      <w:pPr>
        <w:pStyle w:val="ListParagraph"/>
        <w:numPr>
          <w:ilvl w:val="0"/>
          <w:numId w:val="19"/>
        </w:numPr>
        <w:tabs>
          <w:tab w:val="left" w:pos="666"/>
        </w:tabs>
        <w:spacing w:before="148"/>
        <w:ind w:left="630" w:hanging="180"/>
        <w:jc w:val="both"/>
      </w:pPr>
      <w:r w:rsidRPr="005501AF">
        <w:rPr>
          <w:b/>
        </w:rPr>
        <w:t>SHALL</w:t>
      </w:r>
      <w:r w:rsidRPr="005501AF">
        <w:rPr>
          <w:b/>
          <w:spacing w:val="-8"/>
        </w:rPr>
        <w:t xml:space="preserve"> </w:t>
      </w:r>
      <w:r w:rsidRPr="005501AF">
        <w:rPr>
          <w:b/>
          <w:spacing w:val="-3"/>
        </w:rPr>
        <w:t>NOT</w:t>
      </w:r>
      <w:r w:rsidRPr="005501AF">
        <w:rPr>
          <w:spacing w:val="-3"/>
        </w:rPr>
        <w:t>:</w:t>
      </w:r>
      <w:r w:rsidRPr="005501AF">
        <w:rPr>
          <w:spacing w:val="-8"/>
        </w:rPr>
        <w:t xml:space="preserve"> </w:t>
      </w:r>
      <w:r>
        <w:t>an</w:t>
      </w:r>
      <w:r w:rsidRPr="005501AF">
        <w:rPr>
          <w:spacing w:val="-8"/>
        </w:rPr>
        <w:t xml:space="preserve"> </w:t>
      </w:r>
      <w:r>
        <w:t>absolute</w:t>
      </w:r>
      <w:r w:rsidRPr="005501AF">
        <w:rPr>
          <w:spacing w:val="-8"/>
        </w:rPr>
        <w:t xml:space="preserve"> </w:t>
      </w:r>
      <w:r>
        <w:t>prohibition</w:t>
      </w:r>
      <w:r w:rsidRPr="005501AF">
        <w:rPr>
          <w:spacing w:val="-8"/>
        </w:rPr>
        <w:t xml:space="preserve"> </w:t>
      </w:r>
      <w:r>
        <w:t>against</w:t>
      </w:r>
      <w:r w:rsidRPr="005501AF">
        <w:rPr>
          <w:spacing w:val="-8"/>
        </w:rPr>
        <w:t xml:space="preserve"> </w:t>
      </w:r>
      <w:r>
        <w:t>inclusion</w:t>
      </w:r>
    </w:p>
    <w:p w14:paraId="2B99EF00" w14:textId="77777777" w:rsidR="00083E73" w:rsidRDefault="009D1A4A" w:rsidP="005501AF">
      <w:pPr>
        <w:pStyle w:val="ListParagraph"/>
        <w:numPr>
          <w:ilvl w:val="0"/>
          <w:numId w:val="19"/>
        </w:numPr>
        <w:tabs>
          <w:tab w:val="left" w:pos="666"/>
        </w:tabs>
        <w:spacing w:before="165" w:line="256" w:lineRule="auto"/>
        <w:ind w:left="630" w:right="117" w:hanging="180"/>
        <w:jc w:val="both"/>
      </w:pPr>
      <w:r w:rsidRPr="005501AF">
        <w:rPr>
          <w:b/>
        </w:rPr>
        <w:t xml:space="preserve">SHOULD/SHOULD </w:t>
      </w:r>
      <w:r w:rsidRPr="005501AF">
        <w:rPr>
          <w:b/>
          <w:spacing w:val="-3"/>
        </w:rPr>
        <w:t>NOT</w:t>
      </w:r>
      <w:r w:rsidRPr="005501AF">
        <w:rPr>
          <w:spacing w:val="-3"/>
        </w:rPr>
        <w:t xml:space="preserve">: </w:t>
      </w:r>
      <w:r>
        <w:t>best practice or recommendation. There may be valid reasons to ignore an</w:t>
      </w:r>
      <w:r w:rsidRPr="005501AF">
        <w:rPr>
          <w:spacing w:val="-20"/>
        </w:rPr>
        <w:t xml:space="preserve"> </w:t>
      </w:r>
      <w:r>
        <w:t>item,</w:t>
      </w:r>
      <w:r w:rsidRPr="005501AF">
        <w:rPr>
          <w:spacing w:val="-17"/>
        </w:rPr>
        <w:t xml:space="preserve"> </w:t>
      </w:r>
      <w:r>
        <w:t>but</w:t>
      </w:r>
      <w:r w:rsidRPr="005501AF">
        <w:rPr>
          <w:spacing w:val="-20"/>
        </w:rPr>
        <w:t xml:space="preserve"> </w:t>
      </w:r>
      <w:r>
        <w:t>the</w:t>
      </w:r>
      <w:r w:rsidRPr="005501AF">
        <w:rPr>
          <w:spacing w:val="-20"/>
        </w:rPr>
        <w:t xml:space="preserve"> </w:t>
      </w:r>
      <w:r>
        <w:t>full</w:t>
      </w:r>
      <w:r w:rsidRPr="005501AF">
        <w:rPr>
          <w:spacing w:val="-20"/>
        </w:rPr>
        <w:t xml:space="preserve"> </w:t>
      </w:r>
      <w:r>
        <w:t>implications</w:t>
      </w:r>
      <w:r w:rsidRPr="005501AF">
        <w:rPr>
          <w:spacing w:val="-20"/>
        </w:rPr>
        <w:t xml:space="preserve"> </w:t>
      </w:r>
      <w:r>
        <w:t>must</w:t>
      </w:r>
      <w:r w:rsidRPr="005501AF">
        <w:rPr>
          <w:spacing w:val="-20"/>
        </w:rPr>
        <w:t xml:space="preserve"> </w:t>
      </w:r>
      <w:r>
        <w:t>be</w:t>
      </w:r>
      <w:r w:rsidRPr="005501AF">
        <w:rPr>
          <w:spacing w:val="-20"/>
        </w:rPr>
        <w:t xml:space="preserve"> </w:t>
      </w:r>
      <w:r>
        <w:t>understood</w:t>
      </w:r>
      <w:r w:rsidRPr="005501AF">
        <w:rPr>
          <w:spacing w:val="-20"/>
        </w:rPr>
        <w:t xml:space="preserve"> </w:t>
      </w:r>
      <w:r>
        <w:t>and</w:t>
      </w:r>
      <w:r w:rsidRPr="005501AF">
        <w:rPr>
          <w:spacing w:val="-20"/>
        </w:rPr>
        <w:t xml:space="preserve"> </w:t>
      </w:r>
      <w:r>
        <w:t>carefully</w:t>
      </w:r>
      <w:r w:rsidRPr="005501AF">
        <w:rPr>
          <w:spacing w:val="-20"/>
        </w:rPr>
        <w:t xml:space="preserve"> </w:t>
      </w:r>
      <w:r>
        <w:t>weighed</w:t>
      </w:r>
      <w:r w:rsidRPr="005501AF">
        <w:rPr>
          <w:spacing w:val="-20"/>
        </w:rPr>
        <w:t xml:space="preserve"> </w:t>
      </w:r>
      <w:r>
        <w:t>before</w:t>
      </w:r>
      <w:r w:rsidRPr="005501AF">
        <w:rPr>
          <w:spacing w:val="-20"/>
        </w:rPr>
        <w:t xml:space="preserve"> </w:t>
      </w:r>
      <w:r>
        <w:t>choosing</w:t>
      </w:r>
      <w:r w:rsidRPr="005501AF">
        <w:rPr>
          <w:spacing w:val="-20"/>
        </w:rPr>
        <w:t xml:space="preserve"> </w:t>
      </w:r>
      <w:r>
        <w:t>a</w:t>
      </w:r>
      <w:r w:rsidRPr="005501AF">
        <w:rPr>
          <w:spacing w:val="-20"/>
        </w:rPr>
        <w:t xml:space="preserve"> </w:t>
      </w:r>
      <w:r>
        <w:t>different course</w:t>
      </w:r>
    </w:p>
    <w:p w14:paraId="4B72AA71" w14:textId="77777777" w:rsidR="00083E73" w:rsidRDefault="00083E73">
      <w:pPr>
        <w:spacing w:line="256" w:lineRule="auto"/>
        <w:jc w:val="both"/>
        <w:sectPr w:rsidR="00083E73">
          <w:pgSz w:w="12240" w:h="15840"/>
          <w:pgMar w:top="660" w:right="1320" w:bottom="1180" w:left="1320" w:header="467" w:footer="993" w:gutter="0"/>
          <w:cols w:space="720"/>
        </w:sectPr>
      </w:pPr>
    </w:p>
    <w:p w14:paraId="090189EB" w14:textId="77777777" w:rsidR="00083E73" w:rsidRDefault="00083E73">
      <w:pPr>
        <w:pStyle w:val="BodyText"/>
        <w:rPr>
          <w:sz w:val="20"/>
        </w:rPr>
      </w:pPr>
    </w:p>
    <w:p w14:paraId="1B14C02F" w14:textId="77777777" w:rsidR="00083E73" w:rsidRDefault="00083E73">
      <w:pPr>
        <w:pStyle w:val="BodyText"/>
        <w:spacing w:before="5"/>
        <w:rPr>
          <w:sz w:val="16"/>
        </w:rPr>
      </w:pPr>
    </w:p>
    <w:p w14:paraId="738F944C" w14:textId="4F0EDC64" w:rsidR="00083E73" w:rsidRDefault="009D1A4A" w:rsidP="00AA0ED3">
      <w:pPr>
        <w:pStyle w:val="ListParagraph"/>
        <w:numPr>
          <w:ilvl w:val="0"/>
          <w:numId w:val="19"/>
        </w:numPr>
        <w:tabs>
          <w:tab w:val="left" w:pos="666"/>
        </w:tabs>
        <w:spacing w:before="61" w:line="256" w:lineRule="auto"/>
        <w:ind w:left="630" w:right="117" w:hanging="180"/>
      </w:pPr>
      <w:r w:rsidRPr="005501AF">
        <w:rPr>
          <w:b/>
          <w:spacing w:val="-3"/>
        </w:rPr>
        <w:t>MAY/NEED</w:t>
      </w:r>
      <w:r w:rsidRPr="005501AF">
        <w:rPr>
          <w:b/>
          <w:spacing w:val="-5"/>
        </w:rPr>
        <w:t xml:space="preserve"> </w:t>
      </w:r>
      <w:r w:rsidRPr="005501AF">
        <w:rPr>
          <w:b/>
          <w:spacing w:val="-3"/>
        </w:rPr>
        <w:t>NOT</w:t>
      </w:r>
      <w:r w:rsidRPr="005501AF">
        <w:rPr>
          <w:spacing w:val="-3"/>
        </w:rPr>
        <w:t>:</w:t>
      </w:r>
      <w:r w:rsidRPr="005501AF">
        <w:rPr>
          <w:spacing w:val="-5"/>
        </w:rPr>
        <w:t xml:space="preserve"> </w:t>
      </w:r>
      <w:r>
        <w:t>truly</w:t>
      </w:r>
      <w:r w:rsidRPr="005501AF">
        <w:rPr>
          <w:spacing w:val="-5"/>
        </w:rPr>
        <w:t xml:space="preserve"> </w:t>
      </w:r>
      <w:r>
        <w:t>optional;</w:t>
      </w:r>
      <w:r w:rsidRPr="005501AF">
        <w:rPr>
          <w:spacing w:val="-4"/>
        </w:rPr>
        <w:t xml:space="preserve"> </w:t>
      </w:r>
      <w:r>
        <w:t>can</w:t>
      </w:r>
      <w:r w:rsidRPr="005501AF">
        <w:rPr>
          <w:spacing w:val="-5"/>
        </w:rPr>
        <w:t xml:space="preserve"> </w:t>
      </w:r>
      <w:r>
        <w:t>be</w:t>
      </w:r>
      <w:r w:rsidRPr="005501AF">
        <w:rPr>
          <w:spacing w:val="-5"/>
        </w:rPr>
        <w:t xml:space="preserve"> </w:t>
      </w:r>
      <w:r>
        <w:t>included</w:t>
      </w:r>
      <w:r w:rsidRPr="005501AF">
        <w:rPr>
          <w:spacing w:val="-5"/>
        </w:rPr>
        <w:t xml:space="preserve"> </w:t>
      </w:r>
      <w:r>
        <w:t>or</w:t>
      </w:r>
      <w:r w:rsidRPr="005501AF">
        <w:rPr>
          <w:spacing w:val="-5"/>
        </w:rPr>
        <w:t xml:space="preserve"> </w:t>
      </w:r>
      <w:r>
        <w:t>omitted</w:t>
      </w:r>
      <w:r w:rsidRPr="005501AF">
        <w:rPr>
          <w:spacing w:val="-5"/>
        </w:rPr>
        <w:t xml:space="preserve"> </w:t>
      </w:r>
      <w:r>
        <w:t>as</w:t>
      </w:r>
      <w:r w:rsidRPr="005501AF">
        <w:rPr>
          <w:spacing w:val="-5"/>
        </w:rPr>
        <w:t xml:space="preserve"> </w:t>
      </w:r>
      <w:r>
        <w:t>the</w:t>
      </w:r>
      <w:r w:rsidRPr="005501AF">
        <w:rPr>
          <w:spacing w:val="-5"/>
        </w:rPr>
        <w:t xml:space="preserve"> </w:t>
      </w:r>
      <w:r>
        <w:t>author</w:t>
      </w:r>
      <w:r w:rsidRPr="005501AF">
        <w:rPr>
          <w:spacing w:val="-5"/>
        </w:rPr>
        <w:t xml:space="preserve"> </w:t>
      </w:r>
      <w:r>
        <w:t>decides</w:t>
      </w:r>
      <w:r w:rsidRPr="005501AF">
        <w:rPr>
          <w:spacing w:val="-5"/>
        </w:rPr>
        <w:t xml:space="preserve"> </w:t>
      </w:r>
      <w:r>
        <w:t>with</w:t>
      </w:r>
      <w:r w:rsidRPr="005501AF">
        <w:rPr>
          <w:spacing w:val="-5"/>
        </w:rPr>
        <w:t xml:space="preserve"> </w:t>
      </w:r>
      <w:r>
        <w:t>no</w:t>
      </w:r>
      <w:r w:rsidRPr="005501AF">
        <w:rPr>
          <w:spacing w:val="-5"/>
        </w:rPr>
        <w:t xml:space="preserve"> </w:t>
      </w:r>
      <w:r>
        <w:t>implications</w:t>
      </w:r>
    </w:p>
    <w:p w14:paraId="66391694" w14:textId="77777777" w:rsidR="00083E73" w:rsidRDefault="00083E73">
      <w:pPr>
        <w:pStyle w:val="BodyText"/>
        <w:spacing w:before="9"/>
        <w:rPr>
          <w:sz w:val="17"/>
        </w:rPr>
      </w:pPr>
    </w:p>
    <w:p w14:paraId="3724060E" w14:textId="77777777" w:rsidR="00083E73" w:rsidRDefault="009D1A4A">
      <w:pPr>
        <w:pStyle w:val="Heading2"/>
        <w:numPr>
          <w:ilvl w:val="1"/>
          <w:numId w:val="12"/>
        </w:numPr>
        <w:tabs>
          <w:tab w:val="left" w:pos="658"/>
        </w:tabs>
        <w:jc w:val="both"/>
      </w:pPr>
      <w:bookmarkStart w:id="21" w:name="1.6_Background"/>
      <w:bookmarkStart w:id="22" w:name="_bookmark10"/>
      <w:bookmarkEnd w:id="21"/>
      <w:bookmarkEnd w:id="22"/>
      <w:r>
        <w:t>Background</w:t>
      </w:r>
    </w:p>
    <w:p w14:paraId="7C091C33" w14:textId="77777777" w:rsidR="00083E73" w:rsidRDefault="00083E73">
      <w:pPr>
        <w:pStyle w:val="BodyText"/>
        <w:spacing w:before="7"/>
        <w:rPr>
          <w:b/>
          <w:sz w:val="33"/>
        </w:rPr>
      </w:pPr>
    </w:p>
    <w:p w14:paraId="048BDDEC" w14:textId="77777777" w:rsidR="00083E73" w:rsidRDefault="009D1A4A">
      <w:pPr>
        <w:pStyle w:val="Heading3"/>
        <w:numPr>
          <w:ilvl w:val="2"/>
          <w:numId w:val="11"/>
        </w:numPr>
        <w:tabs>
          <w:tab w:val="left" w:pos="775"/>
        </w:tabs>
        <w:spacing w:before="1"/>
        <w:ind w:hanging="654"/>
      </w:pPr>
      <w:bookmarkStart w:id="23" w:name="1.6.1_Quality_Data_Model"/>
      <w:bookmarkStart w:id="24" w:name="_bookmark11"/>
      <w:bookmarkEnd w:id="23"/>
      <w:bookmarkEnd w:id="24"/>
      <w:r>
        <w:t>Quality Data</w:t>
      </w:r>
      <w:r>
        <w:rPr>
          <w:spacing w:val="-17"/>
        </w:rPr>
        <w:t xml:space="preserve"> </w:t>
      </w:r>
      <w:r>
        <w:t>Model</w:t>
      </w:r>
    </w:p>
    <w:p w14:paraId="04CD50EC" w14:textId="77777777" w:rsidR="00083E73" w:rsidRDefault="00083E73">
      <w:pPr>
        <w:pStyle w:val="BodyText"/>
        <w:rPr>
          <w:b/>
        </w:rPr>
      </w:pPr>
    </w:p>
    <w:p w14:paraId="53A62B53" w14:textId="52BAD3D7" w:rsidR="00083E73" w:rsidRDefault="009D1A4A">
      <w:pPr>
        <w:pStyle w:val="BodyText"/>
        <w:spacing w:before="138" w:line="256" w:lineRule="auto"/>
        <w:ind w:left="120" w:right="119"/>
        <w:jc w:val="both"/>
      </w:pPr>
      <w:r>
        <w:t>QDM [</w:t>
      </w:r>
      <w:hyperlink w:anchor="_bookmark59" w:history="1">
        <w:r>
          <w:rPr>
            <w:color w:val="0000FF"/>
          </w:rPr>
          <w:t>2</w:t>
        </w:r>
      </w:hyperlink>
      <w:r>
        <w:t xml:space="preserve">] is a model of information that allows quality measure developers to describe clearly and unambiguously the data required to calculate performance measures. It also allows EHR and other clinical electronic system vendors to unambiguously interpret the data and clearly locate the data required. QDM is intended to enable automation of the quality measurement process, avoiding the need for abstraction of existing information or attestation of actions that </w:t>
      </w:r>
      <w:r>
        <w:rPr>
          <w:spacing w:val="-3"/>
        </w:rPr>
        <w:t xml:space="preserve">have </w:t>
      </w:r>
      <w:r>
        <w:t>already occurred. The templates supplied in</w:t>
      </w:r>
      <w:r>
        <w:rPr>
          <w:spacing w:val="-10"/>
        </w:rPr>
        <w:t xml:space="preserve"> </w:t>
      </w:r>
      <w:r>
        <w:t>volume 3 of this IG represent QDM v5.</w:t>
      </w:r>
      <w:r w:rsidR="006B22B1">
        <w:t>6</w:t>
      </w:r>
      <w:r w:rsidR="00936281">
        <w:rPr>
          <w:spacing w:val="-32"/>
        </w:rPr>
        <w:t xml:space="preserve"> </w:t>
      </w:r>
      <w:r>
        <w:t>[</w:t>
      </w:r>
      <w:hyperlink w:anchor="_bookmark59" w:history="1">
        <w:r>
          <w:rPr>
            <w:color w:val="0000FF"/>
          </w:rPr>
          <w:t>2</w:t>
        </w:r>
      </w:hyperlink>
      <w:r>
        <w:t>].</w:t>
      </w:r>
    </w:p>
    <w:p w14:paraId="28D8F4D5" w14:textId="16FE8245" w:rsidR="00083E73" w:rsidRDefault="009D1A4A">
      <w:pPr>
        <w:pStyle w:val="BodyText"/>
        <w:spacing w:before="120" w:line="256" w:lineRule="auto"/>
        <w:ind w:left="120" w:right="119"/>
        <w:jc w:val="both"/>
      </w:pPr>
      <w:r>
        <w:t>From</w:t>
      </w:r>
      <w:r>
        <w:rPr>
          <w:spacing w:val="-13"/>
        </w:rPr>
        <w:t xml:space="preserve"> </w:t>
      </w:r>
      <w:r>
        <w:rPr>
          <w:spacing w:val="-3"/>
        </w:rPr>
        <w:t>HL7’s</w:t>
      </w:r>
      <w:r>
        <w:rPr>
          <w:spacing w:val="-13"/>
        </w:rPr>
        <w:t xml:space="preserve"> </w:t>
      </w:r>
      <w:r>
        <w:t>perspective,</w:t>
      </w:r>
      <w:r>
        <w:rPr>
          <w:spacing w:val="-13"/>
        </w:rPr>
        <w:t xml:space="preserve"> </w:t>
      </w:r>
      <w:r>
        <w:t>the</w:t>
      </w:r>
      <w:r>
        <w:rPr>
          <w:spacing w:val="-13"/>
        </w:rPr>
        <w:t xml:space="preserve"> </w:t>
      </w:r>
      <w:r>
        <w:t>QDM</w:t>
      </w:r>
      <w:r>
        <w:rPr>
          <w:spacing w:val="-13"/>
        </w:rPr>
        <w:t xml:space="preserve"> </w:t>
      </w:r>
      <w:r>
        <w:t>is</w:t>
      </w:r>
      <w:r>
        <w:rPr>
          <w:spacing w:val="-13"/>
        </w:rPr>
        <w:t xml:space="preserve"> </w:t>
      </w:r>
      <w:r>
        <w:t>a</w:t>
      </w:r>
      <w:r>
        <w:rPr>
          <w:spacing w:val="-13"/>
        </w:rPr>
        <w:t xml:space="preserve"> </w:t>
      </w:r>
      <w:r>
        <w:t>domain</w:t>
      </w:r>
      <w:r>
        <w:rPr>
          <w:spacing w:val="-13"/>
        </w:rPr>
        <w:t xml:space="preserve"> </w:t>
      </w:r>
      <w:r>
        <w:t>analysis</w:t>
      </w:r>
      <w:r>
        <w:rPr>
          <w:spacing w:val="-13"/>
        </w:rPr>
        <w:t xml:space="preserve"> </w:t>
      </w:r>
      <w:r>
        <w:t>model</w:t>
      </w:r>
      <w:r>
        <w:rPr>
          <w:spacing w:val="-13"/>
        </w:rPr>
        <w:t xml:space="preserve"> </w:t>
      </w:r>
      <w:r>
        <w:t>that</w:t>
      </w:r>
      <w:r>
        <w:rPr>
          <w:spacing w:val="-13"/>
        </w:rPr>
        <w:t xml:space="preserve"> </w:t>
      </w:r>
      <w:r>
        <w:t>defines</w:t>
      </w:r>
      <w:r>
        <w:rPr>
          <w:spacing w:val="-13"/>
        </w:rPr>
        <w:t xml:space="preserve"> </w:t>
      </w:r>
      <w:r>
        <w:t>concepts</w:t>
      </w:r>
      <w:r>
        <w:rPr>
          <w:spacing w:val="-13"/>
        </w:rPr>
        <w:t xml:space="preserve"> </w:t>
      </w:r>
      <w:r>
        <w:t>recurring</w:t>
      </w:r>
      <w:r>
        <w:rPr>
          <w:spacing w:val="-13"/>
        </w:rPr>
        <w:t xml:space="preserve"> </w:t>
      </w:r>
      <w:r>
        <w:t>across</w:t>
      </w:r>
      <w:r>
        <w:rPr>
          <w:spacing w:val="-13"/>
        </w:rPr>
        <w:t xml:space="preserve"> </w:t>
      </w:r>
      <w:r>
        <w:t>quality measures.</w:t>
      </w:r>
      <w:r>
        <w:rPr>
          <w:spacing w:val="3"/>
        </w:rPr>
        <w:t xml:space="preserve"> </w:t>
      </w:r>
      <w:hyperlink w:anchor="_bookmark12" w:history="1">
        <w:r>
          <w:rPr>
            <w:color w:val="0000FF"/>
          </w:rPr>
          <w:t>Figure</w:t>
        </w:r>
        <w:r>
          <w:rPr>
            <w:color w:val="0000FF"/>
            <w:spacing w:val="-11"/>
          </w:rPr>
          <w:t xml:space="preserve"> </w:t>
        </w:r>
        <w:r>
          <w:rPr>
            <w:color w:val="0000FF"/>
          </w:rPr>
          <w:t>2</w:t>
        </w:r>
      </w:hyperlink>
      <w:r>
        <w:rPr>
          <w:color w:val="0000FF"/>
          <w:spacing w:val="-11"/>
        </w:rPr>
        <w:t xml:space="preserve"> </w:t>
      </w:r>
      <w:r>
        <w:t>illustrates</w:t>
      </w:r>
      <w:r>
        <w:rPr>
          <w:spacing w:val="-11"/>
        </w:rPr>
        <w:t xml:space="preserve"> </w:t>
      </w:r>
      <w:r>
        <w:t>components</w:t>
      </w:r>
      <w:r>
        <w:rPr>
          <w:spacing w:val="-11"/>
        </w:rPr>
        <w:t xml:space="preserve"> </w:t>
      </w:r>
      <w:r>
        <w:t>of</w:t>
      </w:r>
      <w:r>
        <w:rPr>
          <w:spacing w:val="-11"/>
        </w:rPr>
        <w:t xml:space="preserve"> </w:t>
      </w:r>
      <w:r>
        <w:t>the</w:t>
      </w:r>
      <w:r>
        <w:rPr>
          <w:spacing w:val="-11"/>
        </w:rPr>
        <w:t xml:space="preserve"> </w:t>
      </w:r>
      <w:r>
        <w:t>QDM</w:t>
      </w:r>
      <w:r>
        <w:rPr>
          <w:spacing w:val="-11"/>
        </w:rPr>
        <w:t xml:space="preserve"> </w:t>
      </w:r>
      <w:r>
        <w:t>relevant</w:t>
      </w:r>
      <w:r>
        <w:rPr>
          <w:spacing w:val="-11"/>
        </w:rPr>
        <w:t xml:space="preserve"> </w:t>
      </w:r>
      <w:r>
        <w:t>to</w:t>
      </w:r>
      <w:r>
        <w:rPr>
          <w:spacing w:val="-11"/>
        </w:rPr>
        <w:t xml:space="preserve"> </w:t>
      </w:r>
      <w:r>
        <w:t>understanding</w:t>
      </w:r>
      <w:r>
        <w:rPr>
          <w:spacing w:val="-11"/>
        </w:rPr>
        <w:t xml:space="preserve"> </w:t>
      </w:r>
      <w:r>
        <w:t>how</w:t>
      </w:r>
      <w:r>
        <w:rPr>
          <w:spacing w:val="-11"/>
        </w:rPr>
        <w:t xml:space="preserve"> </w:t>
      </w:r>
      <w:r>
        <w:t>that</w:t>
      </w:r>
      <w:r>
        <w:rPr>
          <w:spacing w:val="-11"/>
        </w:rPr>
        <w:t xml:space="preserve"> </w:t>
      </w:r>
      <w:r>
        <w:t>model</w:t>
      </w:r>
      <w:r>
        <w:rPr>
          <w:spacing w:val="-11"/>
        </w:rPr>
        <w:t xml:space="preserve"> </w:t>
      </w:r>
      <w:r>
        <w:t>guides</w:t>
      </w:r>
      <w:r>
        <w:rPr>
          <w:spacing w:val="-11"/>
        </w:rPr>
        <w:t xml:space="preserve"> </w:t>
      </w:r>
      <w:r>
        <w:t>the construction</w:t>
      </w:r>
      <w:r>
        <w:rPr>
          <w:spacing w:val="-8"/>
        </w:rPr>
        <w:t xml:space="preserve"> </w:t>
      </w:r>
      <w:r>
        <w:t>of</w:t>
      </w:r>
      <w:r>
        <w:rPr>
          <w:spacing w:val="-8"/>
        </w:rPr>
        <w:t xml:space="preserve"> </w:t>
      </w:r>
      <w:r>
        <w:t>HQMF</w:t>
      </w:r>
      <w:r>
        <w:rPr>
          <w:spacing w:val="-8"/>
        </w:rPr>
        <w:t xml:space="preserve"> </w:t>
      </w:r>
      <w:r>
        <w:t>templates</w:t>
      </w:r>
      <w:r>
        <w:rPr>
          <w:spacing w:val="-8"/>
        </w:rPr>
        <w:t xml:space="preserve"> </w:t>
      </w:r>
      <w:r>
        <w:t>in</w:t>
      </w:r>
      <w:r>
        <w:rPr>
          <w:spacing w:val="-8"/>
        </w:rPr>
        <w:t xml:space="preserve"> </w:t>
      </w:r>
      <w:r w:rsidR="00764C41">
        <w:t>eCQM</w:t>
      </w:r>
      <w:r w:rsidR="00764C41">
        <w:rPr>
          <w:spacing w:val="-8"/>
        </w:rPr>
        <w:t xml:space="preserve"> </w:t>
      </w:r>
      <w:r>
        <w:t>documents.</w:t>
      </w:r>
    </w:p>
    <w:p w14:paraId="26355584" w14:textId="77777777" w:rsidR="00083E73" w:rsidRDefault="00083E73">
      <w:pPr>
        <w:pStyle w:val="BodyText"/>
        <w:rPr>
          <w:sz w:val="20"/>
        </w:rPr>
      </w:pPr>
    </w:p>
    <w:p w14:paraId="671E5D07" w14:textId="77777777" w:rsidR="00083E73" w:rsidRDefault="009D1A4A">
      <w:pPr>
        <w:pStyle w:val="BodyText"/>
        <w:spacing w:before="8"/>
        <w:rPr>
          <w:sz w:val="14"/>
        </w:rPr>
      </w:pPr>
      <w:r>
        <w:rPr>
          <w:noProof/>
        </w:rPr>
        <w:drawing>
          <wp:anchor distT="0" distB="0" distL="0" distR="0" simplePos="0" relativeHeight="251627008" behindDoc="0" locked="0" layoutInCell="1" allowOverlap="1" wp14:anchorId="58A1B65E" wp14:editId="55897412">
            <wp:simplePos x="0" y="0"/>
            <wp:positionH relativeFrom="page">
              <wp:posOffset>914400</wp:posOffset>
            </wp:positionH>
            <wp:positionV relativeFrom="paragraph">
              <wp:posOffset>132513</wp:posOffset>
            </wp:positionV>
            <wp:extent cx="5911405" cy="290550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911405" cy="2905506"/>
                    </a:xfrm>
                    <a:prstGeom prst="rect">
                      <a:avLst/>
                    </a:prstGeom>
                  </pic:spPr>
                </pic:pic>
              </a:graphicData>
            </a:graphic>
          </wp:anchor>
        </w:drawing>
      </w:r>
    </w:p>
    <w:p w14:paraId="12E3B89A" w14:textId="77777777" w:rsidR="00083E73" w:rsidRDefault="00083E73">
      <w:pPr>
        <w:pStyle w:val="BodyText"/>
        <w:spacing w:before="11"/>
        <w:rPr>
          <w:sz w:val="12"/>
        </w:rPr>
      </w:pPr>
    </w:p>
    <w:p w14:paraId="452DA45E" w14:textId="77777777" w:rsidR="00083E73" w:rsidRDefault="009D1A4A">
      <w:pPr>
        <w:pStyle w:val="BodyText"/>
        <w:spacing w:before="62"/>
        <w:ind w:left="3178" w:right="110"/>
      </w:pPr>
      <w:bookmarkStart w:id="25" w:name="_bookmark12"/>
      <w:bookmarkEnd w:id="25"/>
      <w:r>
        <w:t>Figure 2: QDM element structure [</w:t>
      </w:r>
      <w:hyperlink w:anchor="_bookmark59" w:history="1">
        <w:r>
          <w:rPr>
            <w:color w:val="0000FF"/>
          </w:rPr>
          <w:t>2</w:t>
        </w:r>
      </w:hyperlink>
      <w:r>
        <w:t>]</w:t>
      </w:r>
    </w:p>
    <w:p w14:paraId="03077B60" w14:textId="77777777" w:rsidR="00083E73" w:rsidRDefault="00083E73">
      <w:pPr>
        <w:pStyle w:val="BodyText"/>
      </w:pPr>
    </w:p>
    <w:p w14:paraId="5114C174" w14:textId="77777777" w:rsidR="00083E73" w:rsidRDefault="00083E73">
      <w:pPr>
        <w:pStyle w:val="BodyText"/>
        <w:spacing w:before="2"/>
      </w:pPr>
    </w:p>
    <w:p w14:paraId="244E6619" w14:textId="3CD85F38" w:rsidR="00083E73" w:rsidRDefault="009D1A4A">
      <w:pPr>
        <w:pStyle w:val="BodyText"/>
        <w:spacing w:line="256" w:lineRule="auto"/>
        <w:ind w:left="120" w:right="119"/>
        <w:jc w:val="both"/>
      </w:pPr>
      <w:r>
        <w:t xml:space="preserve">A QDM element is composed of a </w:t>
      </w:r>
      <w:r>
        <w:rPr>
          <w:spacing w:val="-3"/>
        </w:rPr>
        <w:t xml:space="preserve">category, </w:t>
      </w:r>
      <w:r>
        <w:t>the data type in which that category is expected to be used, and a value set</w:t>
      </w:r>
      <w:r w:rsidR="00022A45">
        <w:t xml:space="preserve"> or direct reference code</w:t>
      </w:r>
      <w:r>
        <w:t xml:space="preserve"> that the data type is associated with. QDM attributes include data type-specific attributes and data flow attributes, which provide additional structure to describe the QDM element. </w:t>
      </w:r>
      <w:hyperlink w:anchor="_bookmark12" w:history="1">
        <w:r>
          <w:rPr>
            <w:color w:val="0000FF"/>
          </w:rPr>
          <w:t>Figure 2</w:t>
        </w:r>
      </w:hyperlink>
      <w:r>
        <w:rPr>
          <w:color w:val="0000FF"/>
        </w:rPr>
        <w:t xml:space="preserve"> </w:t>
      </w:r>
      <w:r>
        <w:t xml:space="preserve">shows an example of a “Laboratory </w:t>
      </w:r>
      <w:r>
        <w:rPr>
          <w:spacing w:val="-4"/>
        </w:rPr>
        <w:t xml:space="preserve">Test, </w:t>
      </w:r>
      <w:proofErr w:type="gramStart"/>
      <w:r>
        <w:t>Performed</w:t>
      </w:r>
      <w:proofErr w:type="gramEnd"/>
      <w:r>
        <w:t>: High Density Lipoprotein” QDM element where the QDM data</w:t>
      </w:r>
      <w:r>
        <w:rPr>
          <w:spacing w:val="-4"/>
        </w:rPr>
        <w:t xml:space="preserve"> </w:t>
      </w:r>
      <w:r w:rsidR="00C54A4F">
        <w:t>type,</w:t>
      </w:r>
      <w:r>
        <w:rPr>
          <w:spacing w:val="-4"/>
        </w:rPr>
        <w:t xml:space="preserve"> </w:t>
      </w:r>
      <w:r>
        <w:t>“Laboratory</w:t>
      </w:r>
      <w:r>
        <w:rPr>
          <w:spacing w:val="-4"/>
        </w:rPr>
        <w:t xml:space="preserve"> Test, </w:t>
      </w:r>
      <w:r>
        <w:t>Performed”</w:t>
      </w:r>
      <w:r>
        <w:rPr>
          <w:spacing w:val="-4"/>
        </w:rPr>
        <w:t xml:space="preserve"> </w:t>
      </w:r>
      <w:r>
        <w:t>is</w:t>
      </w:r>
      <w:r>
        <w:rPr>
          <w:spacing w:val="-4"/>
        </w:rPr>
        <w:t xml:space="preserve"> </w:t>
      </w:r>
      <w:r>
        <w:t>bound</w:t>
      </w:r>
      <w:r>
        <w:rPr>
          <w:spacing w:val="-4"/>
        </w:rPr>
        <w:t xml:space="preserve"> </w:t>
      </w:r>
      <w:r>
        <w:t>to</w:t>
      </w:r>
      <w:r>
        <w:rPr>
          <w:spacing w:val="-4"/>
        </w:rPr>
        <w:t xml:space="preserve"> </w:t>
      </w:r>
      <w:r>
        <w:t>a</w:t>
      </w:r>
      <w:r>
        <w:rPr>
          <w:spacing w:val="-4"/>
        </w:rPr>
        <w:t xml:space="preserve"> </w:t>
      </w:r>
      <w:r>
        <w:t>value</w:t>
      </w:r>
      <w:r>
        <w:rPr>
          <w:spacing w:val="-4"/>
        </w:rPr>
        <w:t xml:space="preserve"> </w:t>
      </w:r>
      <w:r>
        <w:t>set</w:t>
      </w:r>
      <w:r>
        <w:rPr>
          <w:spacing w:val="-4"/>
        </w:rPr>
        <w:t xml:space="preserve"> </w:t>
      </w:r>
      <w:r>
        <w:t>containing</w:t>
      </w:r>
      <w:r>
        <w:rPr>
          <w:spacing w:val="-4"/>
        </w:rPr>
        <w:t xml:space="preserve"> </w:t>
      </w:r>
      <w:r>
        <w:t>LOINC</w:t>
      </w:r>
      <w:r>
        <w:rPr>
          <w:spacing w:val="-4"/>
        </w:rPr>
        <w:t xml:space="preserve"> </w:t>
      </w:r>
      <w:r>
        <w:t>codes</w:t>
      </w:r>
      <w:r>
        <w:rPr>
          <w:spacing w:val="-4"/>
        </w:rPr>
        <w:t xml:space="preserve"> </w:t>
      </w:r>
      <w:r>
        <w:t>for</w:t>
      </w:r>
      <w:r>
        <w:rPr>
          <w:spacing w:val="-4"/>
        </w:rPr>
        <w:t xml:space="preserve"> </w:t>
      </w:r>
      <w:r>
        <w:t>“High</w:t>
      </w:r>
      <w:r w:rsidR="00C54A4F">
        <w:rPr>
          <w:spacing w:val="-4"/>
        </w:rPr>
        <w:t xml:space="preserve"> </w:t>
      </w:r>
      <w:r>
        <w:t>Density Lipoprotein”.</w:t>
      </w:r>
    </w:p>
    <w:p w14:paraId="6EAF8739" w14:textId="77777777" w:rsidR="00083E73" w:rsidRDefault="00083E73">
      <w:pPr>
        <w:spacing w:line="256" w:lineRule="auto"/>
        <w:jc w:val="both"/>
        <w:sectPr w:rsidR="00083E73">
          <w:pgSz w:w="12240" w:h="15840"/>
          <w:pgMar w:top="660" w:right="1320" w:bottom="1180" w:left="1320" w:header="467" w:footer="993" w:gutter="0"/>
          <w:cols w:space="720"/>
        </w:sectPr>
      </w:pPr>
    </w:p>
    <w:p w14:paraId="5EE3941C" w14:textId="77777777" w:rsidR="00083E73" w:rsidRDefault="00083E73">
      <w:pPr>
        <w:pStyle w:val="BodyText"/>
        <w:rPr>
          <w:sz w:val="20"/>
        </w:rPr>
      </w:pPr>
    </w:p>
    <w:p w14:paraId="5BB5E07E" w14:textId="77777777" w:rsidR="00083E73" w:rsidRDefault="00083E73">
      <w:pPr>
        <w:pStyle w:val="BodyText"/>
        <w:spacing w:before="11"/>
        <w:rPr>
          <w:sz w:val="16"/>
        </w:rPr>
      </w:pPr>
    </w:p>
    <w:p w14:paraId="6B72384F" w14:textId="77777777" w:rsidR="00083E73" w:rsidRDefault="009D1A4A">
      <w:pPr>
        <w:pStyle w:val="Heading3"/>
        <w:numPr>
          <w:ilvl w:val="2"/>
          <w:numId w:val="11"/>
        </w:numPr>
        <w:tabs>
          <w:tab w:val="left" w:pos="775"/>
        </w:tabs>
        <w:spacing w:before="56"/>
        <w:ind w:hanging="654"/>
      </w:pPr>
      <w:bookmarkStart w:id="26" w:name="1.6.2_Relationship_to_Quality_Reporting_"/>
      <w:bookmarkStart w:id="27" w:name="_bookmark13"/>
      <w:bookmarkEnd w:id="26"/>
      <w:bookmarkEnd w:id="27"/>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p>
    <w:p w14:paraId="17E7162E" w14:textId="77777777" w:rsidR="00083E73" w:rsidRDefault="00083E73">
      <w:pPr>
        <w:pStyle w:val="BodyText"/>
        <w:spacing w:before="3"/>
        <w:rPr>
          <w:b/>
          <w:sz w:val="25"/>
        </w:rPr>
      </w:pPr>
    </w:p>
    <w:p w14:paraId="174A9058" w14:textId="14A3B281" w:rsidR="00083E73" w:rsidRDefault="009D1A4A">
      <w:pPr>
        <w:pStyle w:val="BodyText"/>
        <w:spacing w:line="256" w:lineRule="auto"/>
        <w:ind w:left="120" w:right="119"/>
        <w:jc w:val="both"/>
      </w:pPr>
      <w:r>
        <w:t>The HL7 Clinical Document Architecture (CDA) Quality Reporting Document Architecture (QRDA) [</w:t>
      </w:r>
      <w:hyperlink w:anchor="_bookmark62" w:history="1">
        <w:r>
          <w:rPr>
            <w:color w:val="0000FF"/>
          </w:rPr>
          <w:t>5</w:t>
        </w:r>
      </w:hyperlink>
      <w:r>
        <w:t xml:space="preserve">] is a standard for reporting the results of </w:t>
      </w:r>
      <w:r w:rsidR="00764C41">
        <w:t>eCQMs</w:t>
      </w:r>
      <w:r>
        <w:t xml:space="preserve">. QRDA also specifies a method for referencing the </w:t>
      </w:r>
      <w:r w:rsidR="00764C41">
        <w:t>eCQM</w:t>
      </w:r>
      <w:r>
        <w:t>(s) for which the quality report contains results. The HL7 CDA QRDA Category I (an individual patient-level quality report) is a CDA R2 standard.</w:t>
      </w:r>
    </w:p>
    <w:p w14:paraId="22904B33" w14:textId="77777777" w:rsidR="00083E73" w:rsidRDefault="00083E73">
      <w:pPr>
        <w:pStyle w:val="BodyText"/>
      </w:pPr>
    </w:p>
    <w:p w14:paraId="14A1A518" w14:textId="77777777" w:rsidR="00083E73" w:rsidRDefault="00083E73">
      <w:pPr>
        <w:pStyle w:val="BodyText"/>
        <w:spacing w:before="11"/>
        <w:rPr>
          <w:sz w:val="18"/>
        </w:rPr>
      </w:pPr>
    </w:p>
    <w:p w14:paraId="18473AB9" w14:textId="77777777" w:rsidR="00083E73" w:rsidRDefault="009D1A4A">
      <w:pPr>
        <w:pStyle w:val="Heading3"/>
        <w:numPr>
          <w:ilvl w:val="2"/>
          <w:numId w:val="11"/>
        </w:numPr>
        <w:tabs>
          <w:tab w:val="left" w:pos="775"/>
        </w:tabs>
        <w:ind w:hanging="654"/>
      </w:pPr>
      <w:bookmarkStart w:id="28" w:name="1.6.3_QDM-HQMF_Templates_and_QRDA_Templa"/>
      <w:bookmarkStart w:id="29" w:name="_bookmark14"/>
      <w:bookmarkEnd w:id="28"/>
      <w:bookmarkEnd w:id="29"/>
      <w:r>
        <w:t xml:space="preserve">QDM-HQMF </w:t>
      </w:r>
      <w:r>
        <w:rPr>
          <w:spacing w:val="-3"/>
        </w:rPr>
        <w:t xml:space="preserve">Templates </w:t>
      </w:r>
      <w:r>
        <w:t>and QRDA</w:t>
      </w:r>
      <w:r>
        <w:rPr>
          <w:spacing w:val="-33"/>
        </w:rPr>
        <w:t xml:space="preserve"> </w:t>
      </w:r>
      <w:r>
        <w:rPr>
          <w:spacing w:val="-3"/>
        </w:rPr>
        <w:t>Templates</w:t>
      </w:r>
    </w:p>
    <w:p w14:paraId="7FA49D1A" w14:textId="77777777" w:rsidR="00083E73" w:rsidRDefault="00083E73">
      <w:pPr>
        <w:pStyle w:val="BodyText"/>
        <w:spacing w:before="3"/>
        <w:rPr>
          <w:b/>
          <w:sz w:val="25"/>
        </w:rPr>
      </w:pPr>
    </w:p>
    <w:p w14:paraId="692BDCBD" w14:textId="77777777" w:rsidR="00083E73" w:rsidRDefault="009D1A4A">
      <w:pPr>
        <w:pStyle w:val="BodyText"/>
        <w:spacing w:line="256" w:lineRule="auto"/>
        <w:ind w:left="120" w:right="119"/>
        <w:jc w:val="both"/>
      </w:pPr>
      <w:r>
        <w:t>Each QDM-HQMF template is a reusable building block used to form a distinct data criterion within a measure</w:t>
      </w:r>
      <w:r>
        <w:rPr>
          <w:spacing w:val="-13"/>
        </w:rPr>
        <w:t xml:space="preserve"> </w:t>
      </w:r>
      <w:r>
        <w:t>or</w:t>
      </w:r>
      <w:r>
        <w:rPr>
          <w:spacing w:val="-13"/>
        </w:rPr>
        <w:t xml:space="preserve"> </w:t>
      </w:r>
      <w:r>
        <w:t>across</w:t>
      </w:r>
      <w:r>
        <w:rPr>
          <w:spacing w:val="-13"/>
        </w:rPr>
        <w:t xml:space="preserve"> </w:t>
      </w:r>
      <w:r>
        <w:t>different</w:t>
      </w:r>
      <w:r>
        <w:rPr>
          <w:spacing w:val="-13"/>
        </w:rPr>
        <w:t xml:space="preserve"> </w:t>
      </w:r>
      <w:r>
        <w:t>measures;</w:t>
      </w:r>
      <w:r>
        <w:rPr>
          <w:spacing w:val="-12"/>
        </w:rPr>
        <w:t xml:space="preserve"> </w:t>
      </w:r>
      <w:r>
        <w:t>it</w:t>
      </w:r>
      <w:r>
        <w:rPr>
          <w:spacing w:val="-13"/>
        </w:rPr>
        <w:t xml:space="preserve"> </w:t>
      </w:r>
      <w:r>
        <w:t>has</w:t>
      </w:r>
      <w:r>
        <w:rPr>
          <w:spacing w:val="-13"/>
        </w:rPr>
        <w:t xml:space="preserve"> </w:t>
      </w:r>
      <w:r>
        <w:t>an</w:t>
      </w:r>
      <w:r>
        <w:rPr>
          <w:spacing w:val="-13"/>
        </w:rPr>
        <w:t xml:space="preserve"> </w:t>
      </w:r>
      <w:r>
        <w:t>identifier</w:t>
      </w:r>
      <w:r>
        <w:rPr>
          <w:spacing w:val="-13"/>
        </w:rPr>
        <w:t xml:space="preserve"> </w:t>
      </w:r>
      <w:r>
        <w:t>that</w:t>
      </w:r>
      <w:r>
        <w:rPr>
          <w:spacing w:val="-13"/>
        </w:rPr>
        <w:t xml:space="preserve"> </w:t>
      </w:r>
      <w:r>
        <w:t>uniquely</w:t>
      </w:r>
      <w:r>
        <w:rPr>
          <w:spacing w:val="-13"/>
        </w:rPr>
        <w:t xml:space="preserve"> </w:t>
      </w:r>
      <w:r>
        <w:t>identifies</w:t>
      </w:r>
      <w:r>
        <w:rPr>
          <w:spacing w:val="-13"/>
        </w:rPr>
        <w:t xml:space="preserve"> </w:t>
      </w:r>
      <w:r>
        <w:t>that</w:t>
      </w:r>
      <w:r>
        <w:rPr>
          <w:spacing w:val="-13"/>
        </w:rPr>
        <w:t xml:space="preserve"> </w:t>
      </w:r>
      <w:r>
        <w:t>template.</w:t>
      </w:r>
      <w:r>
        <w:rPr>
          <w:spacing w:val="1"/>
        </w:rPr>
        <w:t xml:space="preserve"> </w:t>
      </w:r>
      <w:r>
        <w:t>For</w:t>
      </w:r>
      <w:r>
        <w:rPr>
          <w:spacing w:val="-13"/>
        </w:rPr>
        <w:t xml:space="preserve"> </w:t>
      </w:r>
      <w:r>
        <w:t>example, 2.16.840.1.113883.10.20.28.3.111 is the template identifier for the Family History</w:t>
      </w:r>
      <w:r>
        <w:rPr>
          <w:spacing w:val="-35"/>
        </w:rPr>
        <w:t xml:space="preserve"> </w:t>
      </w:r>
      <w:r>
        <w:t>QDM-HQMF</w:t>
      </w:r>
      <w:r>
        <w:rPr>
          <w:spacing w:val="-4"/>
        </w:rPr>
        <w:t xml:space="preserve"> </w:t>
      </w:r>
      <w:r>
        <w:t>template.</w:t>
      </w:r>
      <w:r>
        <w:rPr>
          <w:w w:val="99"/>
        </w:rPr>
        <w:t xml:space="preserve"> </w:t>
      </w:r>
      <w:r>
        <w:t>A</w:t>
      </w:r>
      <w:r>
        <w:rPr>
          <w:spacing w:val="-8"/>
        </w:rPr>
        <w:t xml:space="preserve"> </w:t>
      </w:r>
      <w:r>
        <w:t>QDM-HQMF</w:t>
      </w:r>
      <w:r>
        <w:rPr>
          <w:spacing w:val="-8"/>
        </w:rPr>
        <w:t xml:space="preserve"> </w:t>
      </w:r>
      <w:r>
        <w:t>template</w:t>
      </w:r>
      <w:r>
        <w:rPr>
          <w:spacing w:val="-8"/>
        </w:rPr>
        <w:t xml:space="preserve"> </w:t>
      </w:r>
      <w:r>
        <w:t>specifies</w:t>
      </w:r>
      <w:r>
        <w:rPr>
          <w:spacing w:val="-8"/>
        </w:rPr>
        <w:t xml:space="preserve"> </w:t>
      </w:r>
      <w:r>
        <w:t>data</w:t>
      </w:r>
      <w:r>
        <w:rPr>
          <w:spacing w:val="-8"/>
        </w:rPr>
        <w:t xml:space="preserve"> </w:t>
      </w:r>
      <w:r>
        <w:t>criteria</w:t>
      </w:r>
      <w:r>
        <w:rPr>
          <w:spacing w:val="-8"/>
        </w:rPr>
        <w:t xml:space="preserve"> </w:t>
      </w:r>
      <w:r>
        <w:t>of</w:t>
      </w:r>
      <w:r>
        <w:rPr>
          <w:spacing w:val="-8"/>
        </w:rPr>
        <w:t xml:space="preserve"> </w:t>
      </w:r>
      <w:r>
        <w:t>a</w:t>
      </w:r>
      <w:r>
        <w:rPr>
          <w:spacing w:val="-8"/>
        </w:rPr>
        <w:t xml:space="preserve"> </w:t>
      </w:r>
      <w:r>
        <w:t>measurable</w:t>
      </w:r>
      <w:r>
        <w:rPr>
          <w:spacing w:val="-8"/>
        </w:rPr>
        <w:t xml:space="preserve"> </w:t>
      </w:r>
      <w:r>
        <w:t>data</w:t>
      </w:r>
      <w:r>
        <w:rPr>
          <w:spacing w:val="-8"/>
        </w:rPr>
        <w:t xml:space="preserve"> </w:t>
      </w:r>
      <w:r>
        <w:t>element.</w:t>
      </w:r>
    </w:p>
    <w:p w14:paraId="52C026E2" w14:textId="7F212A6E" w:rsidR="00083E73" w:rsidRDefault="009D1A4A">
      <w:pPr>
        <w:pStyle w:val="BodyText"/>
        <w:spacing w:before="120" w:line="256" w:lineRule="auto"/>
        <w:ind w:left="120" w:right="119"/>
        <w:jc w:val="both"/>
      </w:pPr>
      <w:r>
        <w:t>An</w:t>
      </w:r>
      <w:r>
        <w:rPr>
          <w:spacing w:val="-9"/>
        </w:rPr>
        <w:t xml:space="preserve"> </w:t>
      </w:r>
      <w:r w:rsidR="00764C41">
        <w:t>eCQM</w:t>
      </w:r>
      <w:r w:rsidR="00764C41">
        <w:rPr>
          <w:spacing w:val="-9"/>
        </w:rPr>
        <w:t xml:space="preserve"> </w:t>
      </w:r>
      <w:r>
        <w:t>specification</w:t>
      </w:r>
      <w:r>
        <w:rPr>
          <w:spacing w:val="-9"/>
        </w:rPr>
        <w:t xml:space="preserve"> </w:t>
      </w:r>
      <w:r>
        <w:t>for</w:t>
      </w:r>
      <w:r>
        <w:rPr>
          <w:spacing w:val="-9"/>
        </w:rPr>
        <w:t xml:space="preserve"> </w:t>
      </w:r>
      <w:r>
        <w:t>a</w:t>
      </w:r>
      <w:r>
        <w:rPr>
          <w:spacing w:val="-9"/>
        </w:rPr>
        <w:t xml:space="preserve"> </w:t>
      </w:r>
      <w:r>
        <w:t>particular</w:t>
      </w:r>
      <w:r>
        <w:rPr>
          <w:spacing w:val="-9"/>
        </w:rPr>
        <w:t xml:space="preserve"> </w:t>
      </w:r>
      <w:r>
        <w:t>measure</w:t>
      </w:r>
      <w:r>
        <w:rPr>
          <w:spacing w:val="-9"/>
        </w:rPr>
        <w:t xml:space="preserve"> </w:t>
      </w:r>
      <w:r>
        <w:t>is</w:t>
      </w:r>
      <w:r>
        <w:rPr>
          <w:spacing w:val="-9"/>
        </w:rPr>
        <w:t xml:space="preserve"> </w:t>
      </w:r>
      <w:r>
        <w:t>constructed</w:t>
      </w:r>
      <w:r>
        <w:rPr>
          <w:spacing w:val="-9"/>
        </w:rPr>
        <w:t xml:space="preserve"> </w:t>
      </w:r>
      <w:r>
        <w:t>based</w:t>
      </w:r>
      <w:r>
        <w:rPr>
          <w:spacing w:val="-9"/>
        </w:rPr>
        <w:t xml:space="preserve"> </w:t>
      </w:r>
      <w:r>
        <w:t>on</w:t>
      </w:r>
      <w:r>
        <w:rPr>
          <w:spacing w:val="-9"/>
        </w:rPr>
        <w:t xml:space="preserve"> </w:t>
      </w:r>
      <w:r>
        <w:t>the</w:t>
      </w:r>
      <w:r>
        <w:rPr>
          <w:spacing w:val="-9"/>
        </w:rPr>
        <w:t xml:space="preserve"> </w:t>
      </w:r>
      <w:r>
        <w:t>QDM-HQMF</w:t>
      </w:r>
      <w:r>
        <w:rPr>
          <w:spacing w:val="-9"/>
        </w:rPr>
        <w:t xml:space="preserve"> </w:t>
      </w:r>
      <w:r>
        <w:t>templates.</w:t>
      </w:r>
      <w:r>
        <w:rPr>
          <w:spacing w:val="4"/>
        </w:rPr>
        <w:t xml:space="preserve"> </w:t>
      </w:r>
      <w:r>
        <w:t>As a</w:t>
      </w:r>
      <w:r>
        <w:rPr>
          <w:spacing w:val="-10"/>
        </w:rPr>
        <w:t xml:space="preserve"> </w:t>
      </w:r>
      <w:r>
        <w:t>result,</w:t>
      </w:r>
      <w:r>
        <w:rPr>
          <w:spacing w:val="-9"/>
        </w:rPr>
        <w:t xml:space="preserve"> </w:t>
      </w:r>
      <w:r>
        <w:t>an</w:t>
      </w:r>
      <w:r>
        <w:rPr>
          <w:spacing w:val="-10"/>
        </w:rPr>
        <w:t xml:space="preserve"> </w:t>
      </w:r>
      <w:r>
        <w:t>implementer</w:t>
      </w:r>
      <w:r>
        <w:rPr>
          <w:spacing w:val="-10"/>
        </w:rPr>
        <w:t xml:space="preserve"> </w:t>
      </w:r>
      <w:r>
        <w:t>should</w:t>
      </w:r>
      <w:r>
        <w:rPr>
          <w:spacing w:val="-10"/>
        </w:rPr>
        <w:t xml:space="preserve"> </w:t>
      </w:r>
      <w:r>
        <w:t>be</w:t>
      </w:r>
      <w:r>
        <w:rPr>
          <w:spacing w:val="-10"/>
        </w:rPr>
        <w:t xml:space="preserve"> </w:t>
      </w:r>
      <w:r>
        <w:t>able</w:t>
      </w:r>
      <w:r>
        <w:rPr>
          <w:spacing w:val="-10"/>
        </w:rPr>
        <w:t xml:space="preserve"> </w:t>
      </w:r>
      <w:r>
        <w:t>to</w:t>
      </w:r>
      <w:r>
        <w:rPr>
          <w:spacing w:val="-10"/>
        </w:rPr>
        <w:t xml:space="preserve"> </w:t>
      </w:r>
      <w:r>
        <w:t>dynamically</w:t>
      </w:r>
      <w:r>
        <w:rPr>
          <w:spacing w:val="-10"/>
        </w:rPr>
        <w:t xml:space="preserve"> </w:t>
      </w:r>
      <w:r>
        <w:t>generate</w:t>
      </w:r>
      <w:r>
        <w:rPr>
          <w:spacing w:val="-10"/>
        </w:rPr>
        <w:t xml:space="preserve"> </w:t>
      </w:r>
      <w:r>
        <w:t>a</w:t>
      </w:r>
      <w:r>
        <w:rPr>
          <w:spacing w:val="-10"/>
        </w:rPr>
        <w:t xml:space="preserve"> </w:t>
      </w:r>
      <w:r>
        <w:rPr>
          <w:spacing w:val="-3"/>
        </w:rPr>
        <w:t>QRDA</w:t>
      </w:r>
      <w:r>
        <w:rPr>
          <w:spacing w:val="-10"/>
        </w:rPr>
        <w:t xml:space="preserve"> </w:t>
      </w:r>
      <w:r>
        <w:t>Category</w:t>
      </w:r>
      <w:r>
        <w:rPr>
          <w:spacing w:val="-10"/>
        </w:rPr>
        <w:t xml:space="preserve"> </w:t>
      </w:r>
      <w:r>
        <w:t>I</w:t>
      </w:r>
      <w:r>
        <w:rPr>
          <w:spacing w:val="-10"/>
        </w:rPr>
        <w:t xml:space="preserve"> </w:t>
      </w:r>
      <w:r>
        <w:t>quality</w:t>
      </w:r>
      <w:r>
        <w:rPr>
          <w:spacing w:val="-10"/>
        </w:rPr>
        <w:t xml:space="preserve"> </w:t>
      </w:r>
      <w:r>
        <w:t>report</w:t>
      </w:r>
      <w:r>
        <w:rPr>
          <w:spacing w:val="-10"/>
        </w:rPr>
        <w:t xml:space="preserve"> </w:t>
      </w:r>
      <w:r>
        <w:t>based</w:t>
      </w:r>
      <w:r>
        <w:rPr>
          <w:spacing w:val="-10"/>
        </w:rPr>
        <w:t xml:space="preserve"> </w:t>
      </w:r>
      <w:r>
        <w:t xml:space="preserve">on the </w:t>
      </w:r>
      <w:r w:rsidR="00764C41">
        <w:t xml:space="preserve">eCQM </w:t>
      </w:r>
      <w:r>
        <w:t xml:space="preserve">specification. For example, if an </w:t>
      </w:r>
      <w:r w:rsidR="00764C41">
        <w:t xml:space="preserve">eCQM </w:t>
      </w:r>
      <w:r>
        <w:t xml:space="preserve">has a data criterion of “Family History”, then an implementer should report the data using the corresponding Family History </w:t>
      </w:r>
      <w:r>
        <w:rPr>
          <w:spacing w:val="-3"/>
        </w:rPr>
        <w:t xml:space="preserve">QRDA </w:t>
      </w:r>
      <w:r>
        <w:t xml:space="preserve">template. </w:t>
      </w:r>
      <w:r>
        <w:rPr>
          <w:spacing w:val="-9"/>
        </w:rPr>
        <w:t>To</w:t>
      </w:r>
      <w:r>
        <w:rPr>
          <w:spacing w:val="-23"/>
        </w:rPr>
        <w:t xml:space="preserve"> </w:t>
      </w:r>
      <w:r>
        <w:t>maximize such</w:t>
      </w:r>
      <w:r>
        <w:rPr>
          <w:spacing w:val="-5"/>
        </w:rPr>
        <w:t xml:space="preserve"> </w:t>
      </w:r>
      <w:r>
        <w:t>automatic</w:t>
      </w:r>
      <w:r>
        <w:rPr>
          <w:spacing w:val="-4"/>
        </w:rPr>
        <w:t xml:space="preserve"> </w:t>
      </w:r>
      <w:r>
        <w:t>conversion</w:t>
      </w:r>
      <w:r>
        <w:rPr>
          <w:spacing w:val="-5"/>
        </w:rPr>
        <w:t xml:space="preserve"> </w:t>
      </w:r>
      <w:r>
        <w:t>between</w:t>
      </w:r>
      <w:r>
        <w:rPr>
          <w:spacing w:val="-4"/>
        </w:rPr>
        <w:t xml:space="preserve"> </w:t>
      </w:r>
      <w:r>
        <w:t>the</w:t>
      </w:r>
      <w:r>
        <w:rPr>
          <w:spacing w:val="-5"/>
        </w:rPr>
        <w:t xml:space="preserve"> </w:t>
      </w:r>
      <w:r>
        <w:t>QDM-HQMF</w:t>
      </w:r>
      <w:r>
        <w:rPr>
          <w:spacing w:val="-5"/>
        </w:rPr>
        <w:t xml:space="preserve"> </w:t>
      </w:r>
      <w:r>
        <w:t>templates</w:t>
      </w:r>
      <w:r>
        <w:rPr>
          <w:spacing w:val="-4"/>
        </w:rPr>
        <w:t xml:space="preserve"> </w:t>
      </w:r>
      <w:r>
        <w:t>and</w:t>
      </w:r>
      <w:r>
        <w:rPr>
          <w:spacing w:val="-5"/>
        </w:rPr>
        <w:t xml:space="preserve"> </w:t>
      </w:r>
      <w:r>
        <w:t>their</w:t>
      </w:r>
      <w:r>
        <w:rPr>
          <w:spacing w:val="-5"/>
        </w:rPr>
        <w:t xml:space="preserve"> </w:t>
      </w:r>
      <w:r>
        <w:t>corresponding</w:t>
      </w:r>
      <w:r>
        <w:rPr>
          <w:spacing w:val="-4"/>
        </w:rPr>
        <w:t xml:space="preserve"> </w:t>
      </w:r>
      <w:r>
        <w:rPr>
          <w:spacing w:val="-3"/>
        </w:rPr>
        <w:t>QRDA</w:t>
      </w:r>
      <w:r>
        <w:rPr>
          <w:spacing w:val="-5"/>
        </w:rPr>
        <w:t xml:space="preserve"> </w:t>
      </w:r>
      <w:r>
        <w:t>templates, the</w:t>
      </w:r>
      <w:r>
        <w:rPr>
          <w:spacing w:val="-7"/>
        </w:rPr>
        <w:t xml:space="preserve"> </w:t>
      </w:r>
      <w:r>
        <w:t>QDM-HQMF</w:t>
      </w:r>
      <w:r>
        <w:rPr>
          <w:spacing w:val="-7"/>
        </w:rPr>
        <w:t xml:space="preserve"> </w:t>
      </w:r>
      <w:r>
        <w:t>templates</w:t>
      </w:r>
      <w:r>
        <w:rPr>
          <w:spacing w:val="-7"/>
        </w:rPr>
        <w:t xml:space="preserve"> </w:t>
      </w:r>
      <w:r>
        <w:t>are</w:t>
      </w:r>
      <w:r>
        <w:rPr>
          <w:spacing w:val="-7"/>
        </w:rPr>
        <w:t xml:space="preserve"> </w:t>
      </w:r>
      <w:r>
        <w:t>designed</w:t>
      </w:r>
      <w:r>
        <w:rPr>
          <w:spacing w:val="-7"/>
        </w:rPr>
        <w:t xml:space="preserve"> </w:t>
      </w:r>
      <w:r>
        <w:t>to</w:t>
      </w:r>
      <w:r>
        <w:rPr>
          <w:spacing w:val="-7"/>
        </w:rPr>
        <w:t xml:space="preserve"> </w:t>
      </w:r>
      <w:r>
        <w:t>align</w:t>
      </w:r>
      <w:r>
        <w:rPr>
          <w:spacing w:val="-7"/>
        </w:rPr>
        <w:t xml:space="preserve"> </w:t>
      </w:r>
      <w:r>
        <w:t>with</w:t>
      </w:r>
      <w:r>
        <w:rPr>
          <w:spacing w:val="-7"/>
        </w:rPr>
        <w:t xml:space="preserve"> </w:t>
      </w:r>
      <w:r>
        <w:t>their</w:t>
      </w:r>
      <w:r>
        <w:rPr>
          <w:spacing w:val="-7"/>
        </w:rPr>
        <w:t xml:space="preserve"> </w:t>
      </w:r>
      <w:r>
        <w:rPr>
          <w:spacing w:val="-3"/>
        </w:rPr>
        <w:t>QRDA</w:t>
      </w:r>
      <w:r>
        <w:rPr>
          <w:spacing w:val="-7"/>
        </w:rPr>
        <w:t xml:space="preserve"> </w:t>
      </w:r>
      <w:r>
        <w:t>templates</w:t>
      </w:r>
      <w:r>
        <w:rPr>
          <w:spacing w:val="-7"/>
        </w:rPr>
        <w:t xml:space="preserve"> </w:t>
      </w:r>
      <w:r>
        <w:t>counterpart.</w:t>
      </w:r>
    </w:p>
    <w:p w14:paraId="30A09F58" w14:textId="645DCE13" w:rsidR="00083E73" w:rsidRDefault="009D1A4A">
      <w:pPr>
        <w:pStyle w:val="BodyText"/>
        <w:spacing w:before="120" w:line="256" w:lineRule="auto"/>
        <w:ind w:left="120" w:right="119"/>
        <w:jc w:val="both"/>
      </w:pPr>
      <w:r>
        <w:rPr>
          <w:spacing w:val="-5"/>
        </w:rPr>
        <w:t xml:space="preserve">Volume </w:t>
      </w:r>
      <w:r>
        <w:t>3 of this IG contains a complete list of QDM-</w:t>
      </w:r>
      <w:r w:rsidR="00433F47">
        <w:t>HQMF templates based on QDM 5.</w:t>
      </w:r>
      <w:r w:rsidR="006B22B1">
        <w:t>6</w:t>
      </w:r>
      <w:r>
        <w:t xml:space="preserve">. </w:t>
      </w:r>
      <w:r>
        <w:rPr>
          <w:spacing w:val="-9"/>
        </w:rPr>
        <w:t xml:space="preserve">To </w:t>
      </w:r>
      <w:r>
        <w:t>support the ongoing need for performance measures, new QDM data types may need to be added to the QDM,</w:t>
      </w:r>
      <w:r>
        <w:rPr>
          <w:spacing w:val="-21"/>
        </w:rPr>
        <w:t xml:space="preserve"> </w:t>
      </w:r>
      <w:r>
        <w:t>and corresponding</w:t>
      </w:r>
      <w:r>
        <w:rPr>
          <w:spacing w:val="-12"/>
        </w:rPr>
        <w:t xml:space="preserve"> </w:t>
      </w:r>
      <w:r>
        <w:t>new</w:t>
      </w:r>
      <w:r>
        <w:rPr>
          <w:spacing w:val="-12"/>
        </w:rPr>
        <w:t xml:space="preserve"> </w:t>
      </w:r>
      <w:r>
        <w:t>QDM-HQMF</w:t>
      </w:r>
      <w:r>
        <w:rPr>
          <w:spacing w:val="-12"/>
        </w:rPr>
        <w:t xml:space="preserve"> </w:t>
      </w:r>
      <w:r>
        <w:t>templates</w:t>
      </w:r>
      <w:r>
        <w:rPr>
          <w:spacing w:val="-12"/>
        </w:rPr>
        <w:t xml:space="preserve"> </w:t>
      </w:r>
      <w:r>
        <w:t>will</w:t>
      </w:r>
      <w:r>
        <w:rPr>
          <w:spacing w:val="-12"/>
        </w:rPr>
        <w:t xml:space="preserve"> </w:t>
      </w:r>
      <w:r>
        <w:t>then</w:t>
      </w:r>
      <w:r>
        <w:rPr>
          <w:spacing w:val="-12"/>
        </w:rPr>
        <w:t xml:space="preserve"> </w:t>
      </w:r>
      <w:r>
        <w:t>be</w:t>
      </w:r>
      <w:r>
        <w:rPr>
          <w:spacing w:val="-12"/>
        </w:rPr>
        <w:t xml:space="preserve"> </w:t>
      </w:r>
      <w:r>
        <w:t>developed</w:t>
      </w:r>
      <w:r>
        <w:rPr>
          <w:spacing w:val="-12"/>
        </w:rPr>
        <w:t xml:space="preserve"> </w:t>
      </w:r>
      <w:r>
        <w:t>and</w:t>
      </w:r>
      <w:r>
        <w:rPr>
          <w:spacing w:val="-12"/>
        </w:rPr>
        <w:t xml:space="preserve"> </w:t>
      </w:r>
      <w:r>
        <w:t>added</w:t>
      </w:r>
      <w:r>
        <w:rPr>
          <w:spacing w:val="-12"/>
        </w:rPr>
        <w:t xml:space="preserve"> </w:t>
      </w:r>
      <w:r>
        <w:t>to</w:t>
      </w:r>
      <w:r>
        <w:rPr>
          <w:spacing w:val="-12"/>
        </w:rPr>
        <w:t xml:space="preserve"> </w:t>
      </w:r>
      <w:r>
        <w:t>the</w:t>
      </w:r>
      <w:r>
        <w:rPr>
          <w:spacing w:val="-12"/>
        </w:rPr>
        <w:t xml:space="preserve"> </w:t>
      </w:r>
      <w:r>
        <w:t>QDM-HQMF</w:t>
      </w:r>
      <w:r>
        <w:rPr>
          <w:spacing w:val="-12"/>
        </w:rPr>
        <w:t xml:space="preserve"> </w:t>
      </w:r>
      <w:r>
        <w:t>template library.</w:t>
      </w:r>
    </w:p>
    <w:p w14:paraId="1D0DB462" w14:textId="77777777" w:rsidR="00083E73" w:rsidRDefault="00083E73">
      <w:pPr>
        <w:pStyle w:val="BodyText"/>
      </w:pPr>
    </w:p>
    <w:p w14:paraId="31CDDD08" w14:textId="1AD4DD4F" w:rsidR="00083E73" w:rsidRDefault="00083E73">
      <w:pPr>
        <w:pStyle w:val="BodyText"/>
        <w:spacing w:before="9"/>
        <w:rPr>
          <w:sz w:val="23"/>
        </w:rPr>
      </w:pPr>
    </w:p>
    <w:p w14:paraId="41A5560C" w14:textId="77777777" w:rsidR="00083E73" w:rsidRDefault="009D1A4A">
      <w:pPr>
        <w:pStyle w:val="Heading1"/>
        <w:numPr>
          <w:ilvl w:val="0"/>
          <w:numId w:val="12"/>
        </w:numPr>
        <w:tabs>
          <w:tab w:val="left" w:pos="551"/>
        </w:tabs>
        <w:ind w:right="0" w:hanging="430"/>
        <w:jc w:val="both"/>
      </w:pPr>
      <w:bookmarkStart w:id="30" w:name="2_CQL_Basics"/>
      <w:bookmarkStart w:id="31" w:name="_bookmark15"/>
      <w:bookmarkEnd w:id="30"/>
      <w:bookmarkEnd w:id="31"/>
      <w:r>
        <w:t>CQL</w:t>
      </w:r>
      <w:r>
        <w:rPr>
          <w:spacing w:val="34"/>
        </w:rPr>
        <w:t xml:space="preserve"> </w:t>
      </w:r>
      <w:r>
        <w:t>Basics</w:t>
      </w:r>
    </w:p>
    <w:p w14:paraId="7EE2D18A" w14:textId="77777777" w:rsidR="00083E73" w:rsidRDefault="00083E73">
      <w:pPr>
        <w:pStyle w:val="BodyText"/>
        <w:spacing w:before="1"/>
        <w:rPr>
          <w:b/>
          <w:sz w:val="30"/>
        </w:rPr>
      </w:pPr>
    </w:p>
    <w:p w14:paraId="5E8D8A66" w14:textId="77777777" w:rsidR="00083E73" w:rsidRDefault="009D1A4A">
      <w:pPr>
        <w:pStyle w:val="Heading2"/>
        <w:numPr>
          <w:ilvl w:val="1"/>
          <w:numId w:val="12"/>
        </w:numPr>
        <w:tabs>
          <w:tab w:val="left" w:pos="658"/>
        </w:tabs>
        <w:jc w:val="both"/>
      </w:pPr>
      <w:bookmarkStart w:id="32" w:name="2.1_Libraries"/>
      <w:bookmarkStart w:id="33" w:name="_bookmark16"/>
      <w:bookmarkEnd w:id="32"/>
      <w:bookmarkEnd w:id="33"/>
      <w:r>
        <w:t>Libraries</w:t>
      </w:r>
    </w:p>
    <w:p w14:paraId="77036137" w14:textId="77777777" w:rsidR="00083E73" w:rsidRDefault="00083E73">
      <w:pPr>
        <w:pStyle w:val="BodyText"/>
        <w:spacing w:before="3"/>
        <w:rPr>
          <w:b/>
          <w:sz w:val="23"/>
        </w:rPr>
      </w:pPr>
    </w:p>
    <w:p w14:paraId="57B565FA" w14:textId="77777777" w:rsidR="00083E73" w:rsidRDefault="009D1A4A">
      <w:pPr>
        <w:pStyle w:val="BodyText"/>
        <w:spacing w:before="1" w:line="240" w:lineRule="exact"/>
        <w:ind w:left="120" w:right="110"/>
      </w:pPr>
      <w:r>
        <w:t>A</w:t>
      </w:r>
      <w:r>
        <w:rPr>
          <w:spacing w:val="-7"/>
        </w:rPr>
        <w:t xml:space="preserve"> </w:t>
      </w:r>
      <w:r>
        <w:t>CQL</w:t>
      </w:r>
      <w:r>
        <w:rPr>
          <w:spacing w:val="-7"/>
        </w:rPr>
        <w:t xml:space="preserve"> </w:t>
      </w:r>
      <w:r>
        <w:t>artifact</w:t>
      </w:r>
      <w:r>
        <w:rPr>
          <w:spacing w:val="-7"/>
        </w:rPr>
        <w:t xml:space="preserve"> </w:t>
      </w:r>
      <w:r>
        <w:t>is</w:t>
      </w:r>
      <w:r>
        <w:rPr>
          <w:spacing w:val="-7"/>
        </w:rPr>
        <w:t xml:space="preserve"> </w:t>
      </w:r>
      <w:r>
        <w:t>referred</w:t>
      </w:r>
      <w:r>
        <w:rPr>
          <w:spacing w:val="-7"/>
        </w:rPr>
        <w:t xml:space="preserve"> </w:t>
      </w:r>
      <w:r>
        <w:t>to</w:t>
      </w:r>
      <w:r>
        <w:rPr>
          <w:spacing w:val="-7"/>
        </w:rPr>
        <w:t xml:space="preserve"> </w:t>
      </w:r>
      <w:r>
        <w:t>as</w:t>
      </w:r>
      <w:r>
        <w:rPr>
          <w:spacing w:val="-7"/>
        </w:rPr>
        <w:t xml:space="preserve"> </w:t>
      </w:r>
      <w:r>
        <w:t>a</w:t>
      </w:r>
      <w:r>
        <w:rPr>
          <w:spacing w:val="-7"/>
        </w:rPr>
        <w:t xml:space="preserve"> </w:t>
      </w:r>
      <w:r>
        <w:t>library.</w:t>
      </w:r>
      <w:r>
        <w:rPr>
          <w:spacing w:val="5"/>
        </w:rPr>
        <w:t xml:space="preserve"> </w:t>
      </w:r>
      <w:r>
        <w:t>Any</w:t>
      </w:r>
      <w:r>
        <w:rPr>
          <w:spacing w:val="-7"/>
        </w:rPr>
        <w:t xml:space="preserve"> </w:t>
      </w:r>
      <w:r>
        <w:t>CQL</w:t>
      </w:r>
      <w:r>
        <w:rPr>
          <w:spacing w:val="-7"/>
        </w:rPr>
        <w:t xml:space="preserve"> </w:t>
      </w:r>
      <w:r>
        <w:t>library</w:t>
      </w:r>
      <w:r>
        <w:rPr>
          <w:spacing w:val="-7"/>
        </w:rPr>
        <w:t xml:space="preserve"> </w:t>
      </w:r>
      <w:r>
        <w:t>referenced</w:t>
      </w:r>
      <w:r>
        <w:rPr>
          <w:spacing w:val="-7"/>
        </w:rPr>
        <w:t xml:space="preserve"> </w:t>
      </w:r>
      <w:r>
        <w:t>as</w:t>
      </w:r>
      <w:r>
        <w:rPr>
          <w:spacing w:val="-7"/>
        </w:rPr>
        <w:t xml:space="preserve"> </w:t>
      </w:r>
      <w:bookmarkStart w:id="34" w:name="_bookmark17"/>
      <w:bookmarkEnd w:id="34"/>
      <w:r>
        <w:t>an</w:t>
      </w:r>
      <w:r>
        <w:rPr>
          <w:spacing w:val="-7"/>
        </w:rPr>
        <w:t xml:space="preserve"> </w:t>
      </w:r>
      <w:r>
        <w:t>expression</w:t>
      </w:r>
      <w:r>
        <w:rPr>
          <w:spacing w:val="-7"/>
        </w:rPr>
        <w:t xml:space="preserve"> </w:t>
      </w:r>
      <w:r>
        <w:t>document</w:t>
      </w:r>
      <w:r>
        <w:rPr>
          <w:spacing w:val="-7"/>
        </w:rPr>
        <w:t xml:space="preserve"> </w:t>
      </w:r>
      <w:r>
        <w:t>within HQMF</w:t>
      </w:r>
      <w:r>
        <w:rPr>
          <w:spacing w:val="-7"/>
        </w:rPr>
        <w:t xml:space="preserve"> </w:t>
      </w:r>
      <w:r>
        <w:t>must</w:t>
      </w:r>
      <w:r>
        <w:rPr>
          <w:spacing w:val="-7"/>
        </w:rPr>
        <w:t xml:space="preserve"> </w:t>
      </w:r>
      <w:r>
        <w:t>contain</w:t>
      </w:r>
      <w:r>
        <w:rPr>
          <w:spacing w:val="-7"/>
        </w:rPr>
        <w:t xml:space="preserve"> </w:t>
      </w:r>
      <w:r>
        <w:t>a</w:t>
      </w:r>
      <w:r>
        <w:rPr>
          <w:spacing w:val="-7"/>
        </w:rPr>
        <w:t xml:space="preserve"> </w:t>
      </w:r>
      <w:r>
        <w:t>library</w:t>
      </w:r>
      <w:r>
        <w:rPr>
          <w:spacing w:val="-7"/>
        </w:rPr>
        <w:t xml:space="preserve"> </w:t>
      </w:r>
      <w:r>
        <w:t>declaration</w:t>
      </w:r>
      <w:r>
        <w:rPr>
          <w:spacing w:val="-7"/>
        </w:rPr>
        <w:t xml:space="preserve"> </w:t>
      </w:r>
      <w:r>
        <w:t>line</w:t>
      </w:r>
      <w:r>
        <w:rPr>
          <w:spacing w:val="-7"/>
        </w:rPr>
        <w:t xml:space="preserve"> </w:t>
      </w:r>
      <w:r>
        <w:t>as</w:t>
      </w:r>
      <w:r>
        <w:rPr>
          <w:spacing w:val="-7"/>
        </w:rPr>
        <w:t xml:space="preserve"> </w:t>
      </w:r>
      <w:r>
        <w:t>the</w:t>
      </w:r>
      <w:r>
        <w:rPr>
          <w:spacing w:val="-7"/>
        </w:rPr>
        <w:t xml:space="preserve"> </w:t>
      </w:r>
      <w:r>
        <w:t>first</w:t>
      </w:r>
      <w:r>
        <w:rPr>
          <w:spacing w:val="-7"/>
        </w:rPr>
        <w:t xml:space="preserve"> </w:t>
      </w:r>
      <w:r>
        <w:t>line</w:t>
      </w:r>
      <w:r>
        <w:rPr>
          <w:spacing w:val="-7"/>
        </w:rPr>
        <w:t xml:space="preserve"> </w:t>
      </w:r>
      <w:r>
        <w:t>of</w:t>
      </w:r>
      <w:r>
        <w:rPr>
          <w:spacing w:val="-7"/>
        </w:rPr>
        <w:t xml:space="preserve"> </w:t>
      </w:r>
      <w:r>
        <w:t>the</w:t>
      </w:r>
      <w:r>
        <w:rPr>
          <w:spacing w:val="-7"/>
        </w:rPr>
        <w:t xml:space="preserve"> </w:t>
      </w:r>
      <w:r>
        <w:t>library.</w:t>
      </w:r>
    </w:p>
    <w:p w14:paraId="65161058" w14:textId="77777777" w:rsidR="00083E73" w:rsidRDefault="004B037C">
      <w:pPr>
        <w:pStyle w:val="BodyText"/>
        <w:spacing w:before="1"/>
        <w:rPr>
          <w:sz w:val="20"/>
        </w:rPr>
      </w:pPr>
      <w:r>
        <w:rPr>
          <w:noProof/>
        </w:rPr>
        <mc:AlternateContent>
          <mc:Choice Requires="wpg">
            <w:drawing>
              <wp:anchor distT="0" distB="0" distL="0" distR="0" simplePos="0" relativeHeight="251628032" behindDoc="0" locked="0" layoutInCell="1" allowOverlap="1" wp14:anchorId="3B690AF1" wp14:editId="1536BBC5">
                <wp:simplePos x="0" y="0"/>
                <wp:positionH relativeFrom="page">
                  <wp:posOffset>913765</wp:posOffset>
                </wp:positionH>
                <wp:positionV relativeFrom="paragraph">
                  <wp:posOffset>171450</wp:posOffset>
                </wp:positionV>
                <wp:extent cx="5944235" cy="1116330"/>
                <wp:effectExtent l="0" t="6350" r="12700" b="7620"/>
                <wp:wrapTopAndBottom/>
                <wp:docPr id="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6330"/>
                          <a:chOff x="1440" y="270"/>
                          <a:chExt cx="9361" cy="1758"/>
                        </a:xfrm>
                      </wpg:grpSpPr>
                      <wps:wsp>
                        <wps:cNvPr id="122" name="Freeform 110"/>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09"/>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108"/>
                        <wps:cNvSpPr txBox="1">
                          <a:spLocks noChangeArrowheads="1"/>
                        </wps:cNvSpPr>
                        <wps:spPr bwMode="auto">
                          <a:xfrm>
                            <a:off x="1440" y="270"/>
                            <a:ext cx="9361" cy="175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10B4B" w14:textId="77777777" w:rsidR="00FF5AFD" w:rsidRDefault="00FF5AFD">
                              <w:pPr>
                                <w:spacing w:before="3"/>
                                <w:rPr>
                                  <w:sz w:val="20"/>
                                </w:rPr>
                              </w:pPr>
                            </w:p>
                            <w:p w14:paraId="2BDB3721" w14:textId="77777777" w:rsidR="00FF5AFD" w:rsidRDefault="00FF5AFD">
                              <w:pPr>
                                <w:ind w:left="273"/>
                                <w:rPr>
                                  <w:b/>
                                  <w:sz w:val="20"/>
                                </w:rPr>
                              </w:pPr>
                              <w:r>
                                <w:rPr>
                                  <w:b/>
                                  <w:sz w:val="20"/>
                                </w:rPr>
                                <w:t>Conformance Requirement 1 (Library Declaration):</w:t>
                              </w:r>
                            </w:p>
                            <w:p w14:paraId="13DEC2A2" w14:textId="77777777" w:rsidR="00FF5AFD" w:rsidRPr="00481912" w:rsidRDefault="00FF5AF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FF5AFD" w:rsidRPr="00481912" w:rsidRDefault="00FF5AF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FF5AFD" w:rsidRDefault="00FF5AFD">
                              <w:pPr>
                                <w:spacing w:before="175"/>
                                <w:ind w:left="1034"/>
                                <w:rPr>
                                  <w:rFonts w:ascii="Courier New"/>
                                  <w:sz w:val="18"/>
                                </w:rPr>
                              </w:pPr>
                              <w:r>
                                <w:rPr>
                                  <w:rFonts w:ascii="Courier New"/>
                                  <w:sz w:val="18"/>
                                </w:rPr>
                                <w:t>&lt;major&gt;.&lt;minor&gt;.&lt;patch&gt;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90AF1" id="Group 107" o:spid="_x0000_s1026" style="position:absolute;margin-left:71.95pt;margin-top:13.5pt;width:468.05pt;height:87.9pt;z-index:251628032;mso-wrap-distance-left:0;mso-wrap-distance-right:0;mso-position-horizontal-relative:page" coordorigin="1440,270" coordsize="9361,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">
                <v:shape id="Freeform 110" o:spid="_x0000_s1027"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" path="m9272,l80,,49,6,23,23,6,49,,80,,1670r6,31l23,1726r26,17l80,1750r9192,l9303,1743r26,-17l9346,1701r6,-31l9352,80r-6,-31l9329,23,9303,6,9272,xe" fillcolor="#fffde8" stroked="f">
                  <v:path arrowok="t" o:connecttype="custom" o:connectlocs="9272,274;80,274;49,280;23,297;6,323;0,354;0,1944;6,1975;23,2000;49,2017;80,2024;9272,2024;9303,2017;9329,2000;9346,1975;9352,1944;9352,354;9346,323;9329,297;9303,280;9272,274" o:connectangles="0,0,0,0,0,0,0,0,0,0,0,0,0,0,0,0,0,0,0,0,0"/>
                </v:shape>
                <v:shape id="Freeform 109" o:spid="_x0000_s1028"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" path="m9272,l80,,49,6,23,23,6,49,,80,,1670r6,31l23,1726r26,17l80,1750r9192,l9303,1743r26,-17l9346,1701r6,-31l9352,80r-6,-31l9329,23,9303,6,9272,xe" filled="f" strokeweight=".14056mm">
                  <v:path arrowok="t" o:connecttype="custom" o:connectlocs="9272,274;80,274;49,280;23,297;6,323;0,354;0,1944;6,1975;23,2000;49,2017;80,2024;9272,2024;9303,2017;9329,2000;9346,1975;9352,1944;9352,354;9346,323;9329,297;9303,280;9272,274" o:connectangles="0,0,0,0,0,0,0,0,0,0,0,0,0,0,0,0,0,0,0,0,0"/>
                </v:shape>
                <v:shapetype id="_x0000_t202" coordsize="21600,21600" o:spt="202" path="m,l,21600r21600,l21600,xe">
                  <v:stroke joinstyle="miter"/>
                  <v:path gradientshapeok="t" o:connecttype="rect"/>
                </v:shapetype>
                <v:shape id="Text Box 108" o:spid="_x0000_s1029" type="#_x0000_t202" style="position:absolute;left:1440;top:270;width:9361;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FC10B4B" w14:textId="77777777" w:rsidR="00FF5AFD" w:rsidRDefault="00FF5AFD">
                        <w:pPr>
                          <w:spacing w:before="3"/>
                          <w:rPr>
                            <w:sz w:val="20"/>
                          </w:rPr>
                        </w:pPr>
                      </w:p>
                      <w:p w14:paraId="2BDB3721" w14:textId="77777777" w:rsidR="00FF5AFD" w:rsidRDefault="00FF5AFD">
                        <w:pPr>
                          <w:ind w:left="273"/>
                          <w:rPr>
                            <w:b/>
                            <w:sz w:val="20"/>
                          </w:rPr>
                        </w:pPr>
                        <w:r>
                          <w:rPr>
                            <w:b/>
                            <w:sz w:val="20"/>
                          </w:rPr>
                          <w:t>Conformance Requirement 1 (Library Declaration):</w:t>
                        </w:r>
                      </w:p>
                      <w:p w14:paraId="13DEC2A2" w14:textId="77777777" w:rsidR="00FF5AFD" w:rsidRPr="00481912" w:rsidRDefault="00FF5AF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FF5AFD" w:rsidRPr="00481912" w:rsidRDefault="00FF5AF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FF5AFD" w:rsidRDefault="00FF5AFD">
                        <w:pPr>
                          <w:spacing w:before="175"/>
                          <w:ind w:left="1034"/>
                          <w:rPr>
                            <w:rFonts w:ascii="Courier New"/>
                            <w:sz w:val="18"/>
                          </w:rPr>
                        </w:pPr>
                        <w:r>
                          <w:rPr>
                            <w:rFonts w:ascii="Courier New"/>
                            <w:sz w:val="18"/>
                          </w:rPr>
                          <w:t>&lt;major&gt;.&lt;minor&gt;.&lt;patch&gt;</w:t>
                        </w:r>
                      </w:p>
                    </w:txbxContent>
                  </v:textbox>
                </v:shape>
                <w10:wrap type="topAndBottom" anchorx="page"/>
              </v:group>
            </w:pict>
          </mc:Fallback>
        </mc:AlternateContent>
      </w:r>
    </w:p>
    <w:p w14:paraId="1A7DE8B9" w14:textId="77777777" w:rsidR="00083E73" w:rsidRDefault="00083E73">
      <w:pPr>
        <w:pStyle w:val="BodyText"/>
        <w:rPr>
          <w:sz w:val="20"/>
        </w:rPr>
      </w:pPr>
    </w:p>
    <w:p w14:paraId="6B55B222" w14:textId="77777777" w:rsidR="00083E73" w:rsidRDefault="00083E73">
      <w:pPr>
        <w:pStyle w:val="BodyText"/>
        <w:rPr>
          <w:sz w:val="20"/>
        </w:rPr>
      </w:pPr>
    </w:p>
    <w:p w14:paraId="519FB3A4" w14:textId="77777777" w:rsidR="00083E73" w:rsidRDefault="00083E73">
      <w:pPr>
        <w:pStyle w:val="BodyText"/>
        <w:spacing w:before="5"/>
        <w:rPr>
          <w:sz w:val="16"/>
        </w:rPr>
      </w:pPr>
    </w:p>
    <w:p w14:paraId="76BB8CFE" w14:textId="77777777" w:rsidR="00083E73" w:rsidRDefault="009D1A4A">
      <w:pPr>
        <w:pStyle w:val="Heading3"/>
        <w:numPr>
          <w:ilvl w:val="2"/>
          <w:numId w:val="9"/>
        </w:numPr>
        <w:tabs>
          <w:tab w:val="left" w:pos="775"/>
        </w:tabs>
        <w:spacing w:before="56"/>
        <w:ind w:hanging="654"/>
        <w:jc w:val="both"/>
      </w:pPr>
      <w:bookmarkStart w:id="35" w:name="2.1.1_Library_Versioning"/>
      <w:bookmarkStart w:id="36" w:name="_bookmark18"/>
      <w:bookmarkEnd w:id="35"/>
      <w:bookmarkEnd w:id="36"/>
      <w:r>
        <w:t>Library</w:t>
      </w:r>
      <w:r>
        <w:rPr>
          <w:spacing w:val="-8"/>
        </w:rPr>
        <w:t xml:space="preserve"> </w:t>
      </w:r>
      <w:r>
        <w:rPr>
          <w:spacing w:val="-3"/>
        </w:rPr>
        <w:t>Versioning</w:t>
      </w:r>
    </w:p>
    <w:p w14:paraId="141CD421" w14:textId="77777777" w:rsidR="00083E73" w:rsidRDefault="00083E73">
      <w:pPr>
        <w:pStyle w:val="BodyText"/>
        <w:spacing w:before="3"/>
        <w:rPr>
          <w:b/>
          <w:sz w:val="25"/>
        </w:rPr>
      </w:pPr>
    </w:p>
    <w:p w14:paraId="3102A02D" w14:textId="77777777" w:rsidR="00083E73" w:rsidRDefault="009D1A4A">
      <w:pPr>
        <w:pStyle w:val="BodyText"/>
        <w:spacing w:line="256" w:lineRule="auto"/>
        <w:ind w:left="120" w:right="119"/>
        <w:jc w:val="both"/>
      </w:pPr>
      <w:r>
        <w:t>This</w:t>
      </w:r>
      <w:r>
        <w:rPr>
          <w:spacing w:val="-4"/>
        </w:rPr>
        <w:t xml:space="preserve"> </w:t>
      </w:r>
      <w:r>
        <w:t>IG</w:t>
      </w:r>
      <w:r>
        <w:rPr>
          <w:spacing w:val="-4"/>
        </w:rPr>
        <w:t xml:space="preserve"> </w:t>
      </w:r>
      <w:r>
        <w:t>recommends</w:t>
      </w:r>
      <w:r>
        <w:rPr>
          <w:spacing w:val="-4"/>
        </w:rPr>
        <w:t xml:space="preserve"> </w:t>
      </w:r>
      <w:r>
        <w:t>an</w:t>
      </w:r>
      <w:r>
        <w:rPr>
          <w:spacing w:val="-4"/>
        </w:rPr>
        <w:t xml:space="preserve"> </w:t>
      </w:r>
      <w:r>
        <w:t>approach</w:t>
      </w:r>
      <w:r>
        <w:rPr>
          <w:spacing w:val="-4"/>
        </w:rPr>
        <w:t xml:space="preserve"> </w:t>
      </w:r>
      <w:r>
        <w:t>to</w:t>
      </w:r>
      <w:r>
        <w:rPr>
          <w:spacing w:val="-4"/>
        </w:rPr>
        <w:t xml:space="preserve"> </w:t>
      </w:r>
      <w:r>
        <w:t>versioning</w:t>
      </w:r>
      <w:r>
        <w:rPr>
          <w:spacing w:val="-4"/>
        </w:rPr>
        <w:t xml:space="preserve"> </w:t>
      </w:r>
      <w:r>
        <w:t>libraries</w:t>
      </w:r>
      <w:r>
        <w:rPr>
          <w:spacing w:val="-4"/>
        </w:rPr>
        <w:t xml:space="preserve"> </w:t>
      </w:r>
      <w:r>
        <w:t>used</w:t>
      </w:r>
      <w:r>
        <w:rPr>
          <w:spacing w:val="-4"/>
        </w:rPr>
        <w:t xml:space="preserve"> </w:t>
      </w:r>
      <w:r>
        <w:t>within</w:t>
      </w:r>
      <w:r>
        <w:rPr>
          <w:spacing w:val="-4"/>
        </w:rPr>
        <w:t xml:space="preserve"> </w:t>
      </w:r>
      <w:r>
        <w:t>CQL-Based</w:t>
      </w:r>
      <w:r>
        <w:rPr>
          <w:spacing w:val="-4"/>
        </w:rPr>
        <w:t xml:space="preserve"> </w:t>
      </w:r>
      <w:r>
        <w:t>HQMF</w:t>
      </w:r>
      <w:r>
        <w:rPr>
          <w:spacing w:val="-4"/>
        </w:rPr>
        <w:t xml:space="preserve"> </w:t>
      </w:r>
      <w:r>
        <w:t>Measures</w:t>
      </w:r>
      <w:r>
        <w:rPr>
          <w:spacing w:val="-4"/>
        </w:rPr>
        <w:t xml:space="preserve"> </w:t>
      </w:r>
      <w:r>
        <w:t>to</w:t>
      </w:r>
      <w:r>
        <w:rPr>
          <w:spacing w:val="-4"/>
        </w:rPr>
        <w:t xml:space="preserve"> </w:t>
      </w:r>
      <w:r>
        <w:t>help track</w:t>
      </w:r>
      <w:r>
        <w:rPr>
          <w:spacing w:val="-18"/>
        </w:rPr>
        <w:t xml:space="preserve"> </w:t>
      </w:r>
      <w:r>
        <w:t>and</w:t>
      </w:r>
      <w:r>
        <w:rPr>
          <w:spacing w:val="-18"/>
        </w:rPr>
        <w:t xml:space="preserve"> </w:t>
      </w:r>
      <w:r>
        <w:t>manage</w:t>
      </w:r>
      <w:r>
        <w:rPr>
          <w:spacing w:val="-18"/>
        </w:rPr>
        <w:t xml:space="preserve"> </w:t>
      </w:r>
      <w:r>
        <w:t>dependencies.</w:t>
      </w:r>
      <w:r>
        <w:rPr>
          <w:spacing w:val="1"/>
        </w:rPr>
        <w:t xml:space="preserve"> </w:t>
      </w:r>
      <w:r>
        <w:t>The</w:t>
      </w:r>
      <w:r>
        <w:rPr>
          <w:spacing w:val="-18"/>
        </w:rPr>
        <w:t xml:space="preserve"> </w:t>
      </w:r>
      <w:r>
        <w:t>approach</w:t>
      </w:r>
      <w:r>
        <w:rPr>
          <w:spacing w:val="-18"/>
        </w:rPr>
        <w:t xml:space="preserve"> </w:t>
      </w:r>
      <w:r>
        <w:t>recommended</w:t>
      </w:r>
      <w:r>
        <w:rPr>
          <w:spacing w:val="-18"/>
        </w:rPr>
        <w:t xml:space="preserve"> </w:t>
      </w:r>
      <w:r>
        <w:t>herein</w:t>
      </w:r>
      <w:r>
        <w:rPr>
          <w:spacing w:val="-18"/>
        </w:rPr>
        <w:t xml:space="preserve"> </w:t>
      </w:r>
      <w:r>
        <w:t>is</w:t>
      </w:r>
      <w:r>
        <w:rPr>
          <w:spacing w:val="-18"/>
        </w:rPr>
        <w:t xml:space="preserve"> </w:t>
      </w:r>
      <w:r>
        <w:t>based</w:t>
      </w:r>
      <w:r>
        <w:rPr>
          <w:spacing w:val="-18"/>
        </w:rPr>
        <w:t xml:space="preserve"> </w:t>
      </w:r>
      <w:r>
        <w:t>on</w:t>
      </w:r>
      <w:r>
        <w:rPr>
          <w:spacing w:val="-18"/>
        </w:rPr>
        <w:t xml:space="preserve"> </w:t>
      </w:r>
      <w:r>
        <w:t>the</w:t>
      </w:r>
      <w:r>
        <w:rPr>
          <w:spacing w:val="-18"/>
        </w:rPr>
        <w:t xml:space="preserve"> </w:t>
      </w:r>
      <w:r>
        <w:t>Apache</w:t>
      </w:r>
      <w:r>
        <w:rPr>
          <w:spacing w:val="-18"/>
        </w:rPr>
        <w:t xml:space="preserve"> </w:t>
      </w:r>
      <w:r>
        <w:t>APR</w:t>
      </w:r>
      <w:r>
        <w:rPr>
          <w:spacing w:val="-18"/>
        </w:rPr>
        <w:t xml:space="preserve"> </w:t>
      </w:r>
      <w:r>
        <w:rPr>
          <w:spacing w:val="-3"/>
        </w:rPr>
        <w:t xml:space="preserve">Versioning </w:t>
      </w:r>
      <w:r>
        <w:t>Scheme</w:t>
      </w:r>
      <w:r>
        <w:rPr>
          <w:spacing w:val="-11"/>
        </w:rPr>
        <w:t xml:space="preserve"> </w:t>
      </w:r>
      <w:r>
        <w:t>[</w:t>
      </w:r>
      <w:hyperlink w:anchor="_bookmark67" w:history="1">
        <w:r>
          <w:rPr>
            <w:color w:val="0000FF"/>
          </w:rPr>
          <w:t>11</w:t>
        </w:r>
      </w:hyperlink>
      <w:r>
        <w:t>].</w:t>
      </w:r>
    </w:p>
    <w:p w14:paraId="4CC79BF0" w14:textId="77777777" w:rsidR="00083E73" w:rsidRDefault="00083E73">
      <w:pPr>
        <w:spacing w:line="256" w:lineRule="auto"/>
        <w:jc w:val="both"/>
        <w:sectPr w:rsidR="00083E73">
          <w:pgSz w:w="12240" w:h="15840"/>
          <w:pgMar w:top="660" w:right="1320" w:bottom="1180" w:left="1320" w:header="467" w:footer="993" w:gutter="0"/>
          <w:cols w:space="720"/>
        </w:sectPr>
      </w:pPr>
    </w:p>
    <w:p w14:paraId="20B62BDE" w14:textId="77777777" w:rsidR="00083E73" w:rsidRDefault="00083E73">
      <w:pPr>
        <w:pStyle w:val="BodyText"/>
        <w:rPr>
          <w:sz w:val="20"/>
        </w:rPr>
      </w:pPr>
    </w:p>
    <w:p w14:paraId="07BDA9C9" w14:textId="77777777" w:rsidR="00083E73" w:rsidRDefault="00083E73">
      <w:pPr>
        <w:pStyle w:val="BodyText"/>
        <w:spacing w:before="5"/>
        <w:rPr>
          <w:sz w:val="16"/>
        </w:rPr>
      </w:pPr>
    </w:p>
    <w:p w14:paraId="12273819" w14:textId="7D5F910B" w:rsidR="00083E73" w:rsidRDefault="009D1A4A">
      <w:pPr>
        <w:pStyle w:val="BodyText"/>
        <w:spacing w:before="62" w:line="256" w:lineRule="auto"/>
        <w:ind w:left="540" w:right="119"/>
        <w:jc w:val="both"/>
      </w:pPr>
      <w:r>
        <w:t>Because CQL libraries can contain both public and private components, there are three main types of changes that can be made to a library. First, a library can be changed in a way that would alter the public us</w:t>
      </w:r>
      <w:r w:rsidR="00C54A4F">
        <w:t>e</w:t>
      </w:r>
      <w:r>
        <w:t xml:space="preserve"> of its components. Second, a library can be changed by adding new components or functionality but without changing existing components. And third, a library can be changed in a way that does not impact the public us</w:t>
      </w:r>
      <w:r w:rsidR="00C54A4F">
        <w:t>e</w:t>
      </w:r>
      <w:r>
        <w:t xml:space="preserve"> of its components at all, but only corrects or improves the </w:t>
      </w:r>
      <w:r w:rsidR="005D02C7">
        <w:t>originally</w:t>
      </w:r>
      <w:r>
        <w:t xml:space="preserve"> intended functionality.</w:t>
      </w:r>
    </w:p>
    <w:p w14:paraId="059FD3C7" w14:textId="77777777" w:rsidR="00083E73" w:rsidRDefault="009D1A4A">
      <w:pPr>
        <w:pStyle w:val="BodyText"/>
        <w:spacing w:before="120" w:line="256" w:lineRule="auto"/>
        <w:ind w:left="540" w:right="119"/>
        <w:jc w:val="both"/>
      </w:pPr>
      <w:r>
        <w:t>By</w:t>
      </w:r>
      <w:r>
        <w:rPr>
          <w:spacing w:val="-14"/>
        </w:rPr>
        <w:t xml:space="preserve"> </w:t>
      </w:r>
      <w:r>
        <w:t>exposing</w:t>
      </w:r>
      <w:r>
        <w:rPr>
          <w:spacing w:val="-14"/>
        </w:rPr>
        <w:t xml:space="preserve"> </w:t>
      </w:r>
      <w:r>
        <w:t>version</w:t>
      </w:r>
      <w:r>
        <w:rPr>
          <w:spacing w:val="-14"/>
        </w:rPr>
        <w:t xml:space="preserve"> </w:t>
      </w:r>
      <w:r>
        <w:t>numbers</w:t>
      </w:r>
      <w:r>
        <w:rPr>
          <w:spacing w:val="-14"/>
        </w:rPr>
        <w:t xml:space="preserve"> </w:t>
      </w:r>
      <w:r>
        <w:t>that</w:t>
      </w:r>
      <w:r>
        <w:rPr>
          <w:spacing w:val="-13"/>
        </w:rPr>
        <w:t xml:space="preserve"> </w:t>
      </w:r>
      <w:r>
        <w:t>identify</w:t>
      </w:r>
      <w:r>
        <w:rPr>
          <w:spacing w:val="-14"/>
        </w:rPr>
        <w:t xml:space="preserve"> </w:t>
      </w:r>
      <w:r>
        <w:t>all</w:t>
      </w:r>
      <w:r>
        <w:rPr>
          <w:spacing w:val="-14"/>
        </w:rPr>
        <w:t xml:space="preserve"> </w:t>
      </w:r>
      <w:r>
        <w:t>three</w:t>
      </w:r>
      <w:r>
        <w:rPr>
          <w:spacing w:val="-14"/>
        </w:rPr>
        <w:t xml:space="preserve"> </w:t>
      </w:r>
      <w:r>
        <w:t>types</w:t>
      </w:r>
      <w:r>
        <w:rPr>
          <w:spacing w:val="-14"/>
        </w:rPr>
        <w:t xml:space="preserve"> </w:t>
      </w:r>
      <w:r>
        <w:t>of</w:t>
      </w:r>
      <w:r>
        <w:rPr>
          <w:spacing w:val="-14"/>
        </w:rPr>
        <w:t xml:space="preserve"> </w:t>
      </w:r>
      <w:r>
        <w:t>changes,</w:t>
      </w:r>
      <w:r>
        <w:rPr>
          <w:spacing w:val="-12"/>
        </w:rPr>
        <w:t xml:space="preserve"> </w:t>
      </w:r>
      <w:r>
        <w:t>libraries</w:t>
      </w:r>
      <w:r>
        <w:rPr>
          <w:spacing w:val="-14"/>
        </w:rPr>
        <w:t xml:space="preserve"> </w:t>
      </w:r>
      <w:r>
        <w:t>can</w:t>
      </w:r>
      <w:r>
        <w:rPr>
          <w:spacing w:val="-14"/>
        </w:rPr>
        <w:t xml:space="preserve"> </w:t>
      </w:r>
      <w:r>
        <w:t>be</w:t>
      </w:r>
      <w:r>
        <w:rPr>
          <w:spacing w:val="-13"/>
        </w:rPr>
        <w:t xml:space="preserve"> </w:t>
      </w:r>
      <w:r>
        <w:t>versioned</w:t>
      </w:r>
      <w:r>
        <w:rPr>
          <w:spacing w:val="-14"/>
        </w:rPr>
        <w:t xml:space="preserve"> </w:t>
      </w:r>
      <w:r>
        <w:t>in</w:t>
      </w:r>
      <w:r>
        <w:rPr>
          <w:spacing w:val="-14"/>
        </w:rPr>
        <w:t xml:space="preserve"> </w:t>
      </w:r>
      <w:r>
        <w:t>a</w:t>
      </w:r>
      <w:r>
        <w:rPr>
          <w:spacing w:val="-14"/>
        </w:rPr>
        <w:t xml:space="preserve"> </w:t>
      </w:r>
      <w:r>
        <w:t>way</w:t>
      </w:r>
      <w:r>
        <w:rPr>
          <w:spacing w:val="-14"/>
        </w:rPr>
        <w:t xml:space="preserve"> </w:t>
      </w:r>
      <w:r>
        <w:t>that makes</w:t>
      </w:r>
      <w:r>
        <w:rPr>
          <w:spacing w:val="-4"/>
        </w:rPr>
        <w:t xml:space="preserve"> </w:t>
      </w:r>
      <w:r>
        <w:t>clear</w:t>
      </w:r>
      <w:r>
        <w:rPr>
          <w:spacing w:val="-4"/>
        </w:rPr>
        <w:t xml:space="preserve"> </w:t>
      </w:r>
      <w:r>
        <w:t>when</w:t>
      </w:r>
      <w:r>
        <w:rPr>
          <w:spacing w:val="-4"/>
        </w:rPr>
        <w:t xml:space="preserve"> </w:t>
      </w:r>
      <w:r>
        <w:t>a</w:t>
      </w:r>
      <w:r>
        <w:rPr>
          <w:spacing w:val="-4"/>
        </w:rPr>
        <w:t xml:space="preserve"> </w:t>
      </w:r>
      <w:r>
        <w:t>change</w:t>
      </w:r>
      <w:r>
        <w:rPr>
          <w:spacing w:val="-4"/>
        </w:rPr>
        <w:t xml:space="preserve"> </w:t>
      </w:r>
      <w:r>
        <w:t>will</w:t>
      </w:r>
      <w:r>
        <w:rPr>
          <w:spacing w:val="-4"/>
        </w:rPr>
        <w:t xml:space="preserve"> </w:t>
      </w:r>
      <w:r>
        <w:t>impact</w:t>
      </w:r>
      <w:r>
        <w:rPr>
          <w:spacing w:val="-4"/>
        </w:rPr>
        <w:t xml:space="preserve"> </w:t>
      </w:r>
      <w:r>
        <w:t>usage,</w:t>
      </w:r>
      <w:r>
        <w:rPr>
          <w:spacing w:val="-4"/>
        </w:rPr>
        <w:t xml:space="preserve"> </w:t>
      </w:r>
      <w:r>
        <w:t>versus</w:t>
      </w:r>
      <w:r>
        <w:rPr>
          <w:spacing w:val="-4"/>
        </w:rPr>
        <w:t xml:space="preserve"> </w:t>
      </w:r>
      <w:r>
        <w:t>when</w:t>
      </w:r>
      <w:r>
        <w:rPr>
          <w:spacing w:val="-4"/>
        </w:rPr>
        <w:t xml:space="preserve"> </w:t>
      </w:r>
      <w:r>
        <w:t>a</w:t>
      </w:r>
      <w:r>
        <w:rPr>
          <w:spacing w:val="-4"/>
        </w:rPr>
        <w:t xml:space="preserve"> </w:t>
      </w:r>
      <w:r>
        <w:t>change</w:t>
      </w:r>
      <w:r>
        <w:rPr>
          <w:spacing w:val="-4"/>
        </w:rPr>
        <w:t xml:space="preserve"> </w:t>
      </w:r>
      <w:r>
        <w:t>can</w:t>
      </w:r>
      <w:r>
        <w:rPr>
          <w:spacing w:val="-4"/>
        </w:rPr>
        <w:t xml:space="preserve"> </w:t>
      </w:r>
      <w:r>
        <w:t>potentially</w:t>
      </w:r>
      <w:r>
        <w:rPr>
          <w:spacing w:val="-4"/>
        </w:rPr>
        <w:t xml:space="preserve"> </w:t>
      </w:r>
      <w:r>
        <w:t>be</w:t>
      </w:r>
      <w:r>
        <w:rPr>
          <w:spacing w:val="-4"/>
        </w:rPr>
        <w:t xml:space="preserve"> </w:t>
      </w:r>
      <w:r>
        <w:t>safely</w:t>
      </w:r>
      <w:r>
        <w:rPr>
          <w:spacing w:val="-4"/>
        </w:rPr>
        <w:t xml:space="preserve"> </w:t>
      </w:r>
      <w:r>
        <w:t>incorporated as</w:t>
      </w:r>
      <w:r>
        <w:rPr>
          <w:spacing w:val="-9"/>
        </w:rPr>
        <w:t xml:space="preserve"> </w:t>
      </w:r>
      <w:r>
        <w:t>an</w:t>
      </w:r>
      <w:r>
        <w:rPr>
          <w:spacing w:val="-9"/>
        </w:rPr>
        <w:t xml:space="preserve"> </w:t>
      </w:r>
      <w:r>
        <w:t>update.</w:t>
      </w:r>
      <w:r>
        <w:rPr>
          <w:spacing w:val="5"/>
        </w:rPr>
        <w:t xml:space="preserve"> </w:t>
      </w:r>
      <w:r>
        <w:t>The</w:t>
      </w:r>
      <w:r>
        <w:rPr>
          <w:spacing w:val="-9"/>
        </w:rPr>
        <w:t xml:space="preserve"> </w:t>
      </w:r>
      <w:r>
        <w:t>first</w:t>
      </w:r>
      <w:r>
        <w:rPr>
          <w:spacing w:val="-9"/>
        </w:rPr>
        <w:t xml:space="preserve"> </w:t>
      </w:r>
      <w:r>
        <w:t>type</w:t>
      </w:r>
      <w:r>
        <w:rPr>
          <w:spacing w:val="-9"/>
        </w:rPr>
        <w:t xml:space="preserve"> </w:t>
      </w:r>
      <w:r>
        <w:t>of</w:t>
      </w:r>
      <w:r>
        <w:rPr>
          <w:spacing w:val="-9"/>
        </w:rPr>
        <w:t xml:space="preserve"> </w:t>
      </w:r>
      <w:r>
        <w:t>change</w:t>
      </w:r>
      <w:r>
        <w:rPr>
          <w:spacing w:val="-9"/>
        </w:rPr>
        <w:t xml:space="preserve"> </w:t>
      </w:r>
      <w:r>
        <w:t>will</w:t>
      </w:r>
      <w:r>
        <w:rPr>
          <w:spacing w:val="-9"/>
        </w:rPr>
        <w:t xml:space="preserve"> </w:t>
      </w:r>
      <w:r>
        <w:t>be</w:t>
      </w:r>
      <w:r>
        <w:rPr>
          <w:spacing w:val="-9"/>
        </w:rPr>
        <w:t xml:space="preserve"> </w:t>
      </w:r>
      <w:r>
        <w:t>referred</w:t>
      </w:r>
      <w:r>
        <w:rPr>
          <w:spacing w:val="-9"/>
        </w:rPr>
        <w:t xml:space="preserve"> </w:t>
      </w:r>
      <w:r>
        <w:t>to</w:t>
      </w:r>
      <w:r>
        <w:rPr>
          <w:spacing w:val="-9"/>
        </w:rPr>
        <w:t xml:space="preserve"> </w:t>
      </w:r>
      <w:r>
        <w:t>as</w:t>
      </w:r>
      <w:r>
        <w:rPr>
          <w:spacing w:val="-9"/>
        </w:rPr>
        <w:t xml:space="preserve"> </w:t>
      </w:r>
      <w:r>
        <w:t>a</w:t>
      </w:r>
      <w:r>
        <w:rPr>
          <w:spacing w:val="-9"/>
        </w:rPr>
        <w:t xml:space="preserve"> </w:t>
      </w:r>
      <w:r>
        <w:t>“major”</w:t>
      </w:r>
      <w:r>
        <w:rPr>
          <w:spacing w:val="-9"/>
        </w:rPr>
        <w:t xml:space="preserve"> </w:t>
      </w:r>
      <w:proofErr w:type="gramStart"/>
      <w:r>
        <w:t>change,</w:t>
      </w:r>
      <w:r>
        <w:rPr>
          <w:spacing w:val="-8"/>
        </w:rPr>
        <w:t xml:space="preserve"> </w:t>
      </w:r>
      <w:r>
        <w:t>and</w:t>
      </w:r>
      <w:proofErr w:type="gramEnd"/>
      <w:r>
        <w:rPr>
          <w:spacing w:val="-9"/>
        </w:rPr>
        <w:t xml:space="preserve"> </w:t>
      </w:r>
      <w:r>
        <w:t>will</w:t>
      </w:r>
      <w:r>
        <w:rPr>
          <w:spacing w:val="-9"/>
        </w:rPr>
        <w:t xml:space="preserve"> </w:t>
      </w:r>
      <w:r>
        <w:t>require</w:t>
      </w:r>
      <w:r>
        <w:rPr>
          <w:spacing w:val="-9"/>
        </w:rPr>
        <w:t xml:space="preserve"> </w:t>
      </w:r>
      <w:r>
        <w:t xml:space="preserve">incrementing of the “major version number”. The second type of change will be referred to as a “minor” </w:t>
      </w:r>
      <w:proofErr w:type="gramStart"/>
      <w:r>
        <w:t>change, and</w:t>
      </w:r>
      <w:proofErr w:type="gramEnd"/>
      <w:r>
        <w:t xml:space="preserve"> will</w:t>
      </w:r>
      <w:r>
        <w:rPr>
          <w:spacing w:val="-6"/>
        </w:rPr>
        <w:t xml:space="preserve"> </w:t>
      </w:r>
      <w:r>
        <w:t>only</w:t>
      </w:r>
      <w:r>
        <w:rPr>
          <w:spacing w:val="-6"/>
        </w:rPr>
        <w:t xml:space="preserve"> </w:t>
      </w:r>
      <w:r>
        <w:t>require</w:t>
      </w:r>
      <w:r>
        <w:rPr>
          <w:spacing w:val="-5"/>
        </w:rPr>
        <w:t xml:space="preserve"> </w:t>
      </w:r>
      <w:r>
        <w:t>incrementing</w:t>
      </w:r>
      <w:r>
        <w:rPr>
          <w:spacing w:val="-6"/>
        </w:rPr>
        <w:t xml:space="preserve"> </w:t>
      </w:r>
      <w:r>
        <w:t>of</w:t>
      </w:r>
      <w:r>
        <w:rPr>
          <w:spacing w:val="-6"/>
        </w:rPr>
        <w:t xml:space="preserve"> </w:t>
      </w:r>
      <w:r>
        <w:t>the</w:t>
      </w:r>
      <w:r>
        <w:rPr>
          <w:spacing w:val="-6"/>
        </w:rPr>
        <w:t xml:space="preserve"> </w:t>
      </w:r>
      <w:r>
        <w:t>“minor</w:t>
      </w:r>
      <w:r>
        <w:rPr>
          <w:spacing w:val="-5"/>
        </w:rPr>
        <w:t xml:space="preserve"> </w:t>
      </w:r>
      <w:r>
        <w:t>version</w:t>
      </w:r>
      <w:r>
        <w:rPr>
          <w:spacing w:val="-6"/>
        </w:rPr>
        <w:t xml:space="preserve"> </w:t>
      </w:r>
      <w:r>
        <w:t>number”.</w:t>
      </w:r>
      <w:r>
        <w:rPr>
          <w:spacing w:val="8"/>
        </w:rPr>
        <w:t xml:space="preserve"> </w:t>
      </w:r>
      <w:r>
        <w:t>And</w:t>
      </w:r>
      <w:r>
        <w:rPr>
          <w:spacing w:val="-6"/>
        </w:rPr>
        <w:t xml:space="preserve"> </w:t>
      </w:r>
      <w:r>
        <w:t>finally,</w:t>
      </w:r>
      <w:r>
        <w:rPr>
          <w:spacing w:val="-5"/>
        </w:rPr>
        <w:t xml:space="preserve"> </w:t>
      </w:r>
      <w:r>
        <w:t>the</w:t>
      </w:r>
      <w:r>
        <w:rPr>
          <w:spacing w:val="-6"/>
        </w:rPr>
        <w:t xml:space="preserve"> </w:t>
      </w:r>
      <w:r>
        <w:t>third</w:t>
      </w:r>
      <w:r>
        <w:rPr>
          <w:spacing w:val="-6"/>
        </w:rPr>
        <w:t xml:space="preserve"> </w:t>
      </w:r>
      <w:r>
        <w:t>type</w:t>
      </w:r>
      <w:r>
        <w:rPr>
          <w:spacing w:val="-6"/>
        </w:rPr>
        <w:t xml:space="preserve"> </w:t>
      </w:r>
      <w:r>
        <w:t>of</w:t>
      </w:r>
      <w:r>
        <w:rPr>
          <w:spacing w:val="-5"/>
        </w:rPr>
        <w:t xml:space="preserve"> </w:t>
      </w:r>
      <w:r>
        <w:t>change</w:t>
      </w:r>
      <w:r>
        <w:rPr>
          <w:spacing w:val="-6"/>
        </w:rPr>
        <w:t xml:space="preserve"> </w:t>
      </w:r>
      <w:r>
        <w:t>will</w:t>
      </w:r>
      <w:r>
        <w:rPr>
          <w:spacing w:val="-6"/>
        </w:rPr>
        <w:t xml:space="preserve"> </w:t>
      </w:r>
      <w:r>
        <w:t>be referred</w:t>
      </w:r>
      <w:r>
        <w:rPr>
          <w:spacing w:val="-6"/>
        </w:rPr>
        <w:t xml:space="preserve"> </w:t>
      </w:r>
      <w:r>
        <w:t>to</w:t>
      </w:r>
      <w:r>
        <w:rPr>
          <w:spacing w:val="-6"/>
        </w:rPr>
        <w:t xml:space="preserve"> </w:t>
      </w:r>
      <w:r>
        <w:t>as</w:t>
      </w:r>
      <w:r>
        <w:rPr>
          <w:spacing w:val="-6"/>
        </w:rPr>
        <w:t xml:space="preserve"> </w:t>
      </w:r>
      <w:r>
        <w:t>a</w:t>
      </w:r>
      <w:r>
        <w:rPr>
          <w:spacing w:val="-6"/>
        </w:rPr>
        <w:t xml:space="preserve"> </w:t>
      </w:r>
      <w:r>
        <w:t>“patch</w:t>
      </w:r>
      <w:proofErr w:type="gramStart"/>
      <w:r>
        <w:t>”,</w:t>
      </w:r>
      <w:r>
        <w:rPr>
          <w:spacing w:val="-6"/>
        </w:rPr>
        <w:t xml:space="preserve"> </w:t>
      </w:r>
      <w:r>
        <w:t>and</w:t>
      </w:r>
      <w:proofErr w:type="gramEnd"/>
      <w:r>
        <w:rPr>
          <w:spacing w:val="-6"/>
        </w:rPr>
        <w:t xml:space="preserve"> </w:t>
      </w:r>
      <w:r>
        <w:t>will</w:t>
      </w:r>
      <w:r>
        <w:rPr>
          <w:spacing w:val="-6"/>
        </w:rPr>
        <w:t xml:space="preserve"> </w:t>
      </w:r>
      <w:r>
        <w:t>only</w:t>
      </w:r>
      <w:r>
        <w:rPr>
          <w:spacing w:val="-6"/>
        </w:rPr>
        <w:t xml:space="preserve"> </w:t>
      </w:r>
      <w:r>
        <w:t>require</w:t>
      </w:r>
      <w:r>
        <w:rPr>
          <w:spacing w:val="-6"/>
        </w:rPr>
        <w:t xml:space="preserve"> </w:t>
      </w:r>
      <w:r>
        <w:t>incrementing</w:t>
      </w:r>
      <w:r>
        <w:rPr>
          <w:spacing w:val="-6"/>
        </w:rPr>
        <w:t xml:space="preserve"> </w:t>
      </w:r>
      <w:r>
        <w:t>the</w:t>
      </w:r>
      <w:r>
        <w:rPr>
          <w:spacing w:val="-6"/>
        </w:rPr>
        <w:t xml:space="preserve"> </w:t>
      </w:r>
      <w:r>
        <w:t>“patch</w:t>
      </w:r>
      <w:r>
        <w:rPr>
          <w:spacing w:val="-6"/>
        </w:rPr>
        <w:t xml:space="preserve"> </w:t>
      </w:r>
      <w:r>
        <w:t>version</w:t>
      </w:r>
      <w:r>
        <w:rPr>
          <w:spacing w:val="-6"/>
        </w:rPr>
        <w:t xml:space="preserve"> </w:t>
      </w:r>
      <w:r>
        <w:t>number”.</w:t>
      </w:r>
    </w:p>
    <w:p w14:paraId="5F8C31B6" w14:textId="77777777" w:rsidR="00083E73" w:rsidRDefault="009D1A4A">
      <w:pPr>
        <w:pStyle w:val="BodyText"/>
        <w:spacing w:before="120"/>
        <w:ind w:left="540"/>
        <w:jc w:val="both"/>
      </w:pPr>
      <w:r>
        <w:t>Version numbers for CQL libraries can then be represented as:</w:t>
      </w:r>
    </w:p>
    <w:p w14:paraId="205C0AB4" w14:textId="77777777" w:rsidR="00083E73" w:rsidRDefault="00083E73">
      <w:pPr>
        <w:pStyle w:val="BodyText"/>
        <w:rPr>
          <w:sz w:val="20"/>
        </w:rPr>
      </w:pPr>
    </w:p>
    <w:p w14:paraId="06137156" w14:textId="77777777" w:rsidR="00083E73" w:rsidRDefault="004B037C">
      <w:pPr>
        <w:pStyle w:val="BodyText"/>
        <w:spacing w:before="3"/>
        <w:rPr>
          <w:sz w:val="15"/>
        </w:rPr>
      </w:pPr>
      <w:r>
        <w:rPr>
          <w:noProof/>
        </w:rPr>
        <mc:AlternateContent>
          <mc:Choice Requires="wps">
            <w:drawing>
              <wp:anchor distT="0" distB="0" distL="0" distR="0" simplePos="0" relativeHeight="251629056" behindDoc="0" locked="0" layoutInCell="1" allowOverlap="1" wp14:anchorId="64F50AD5" wp14:editId="6FCE3740">
                <wp:simplePos x="0" y="0"/>
                <wp:positionH relativeFrom="page">
                  <wp:posOffset>914400</wp:posOffset>
                </wp:positionH>
                <wp:positionV relativeFrom="paragraph">
                  <wp:posOffset>138430</wp:posOffset>
                </wp:positionV>
                <wp:extent cx="5943600" cy="0"/>
                <wp:effectExtent l="12700" t="11430" r="25400" b="26670"/>
                <wp:wrapTopAndBottom/>
                <wp:docPr id="12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BD149" id="Line 106" o:spid="_x0000_s1026" style="position:absolute;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5wQ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" strokeweight=".14039mm">
                <w10:wrap type="topAndBottom" anchorx="page"/>
              </v:line>
            </w:pict>
          </mc:Fallback>
        </mc:AlternateContent>
      </w:r>
    </w:p>
    <w:p w14:paraId="32EFB0D5" w14:textId="77777777" w:rsidR="00083E73" w:rsidRDefault="009D1A4A">
      <w:pPr>
        <w:spacing w:after="54" w:line="194" w:lineRule="exact"/>
        <w:ind w:left="540" w:right="106"/>
        <w:rPr>
          <w:rFonts w:ascii="Courier New"/>
          <w:sz w:val="18"/>
        </w:rPr>
      </w:pPr>
      <w:r>
        <w:rPr>
          <w:rFonts w:ascii="Courier New"/>
          <w:sz w:val="18"/>
        </w:rPr>
        <w:t>&lt;major</w:t>
      </w:r>
      <w:proofErr w:type="gramStart"/>
      <w:r>
        <w:rPr>
          <w:rFonts w:ascii="Courier New"/>
          <w:sz w:val="18"/>
        </w:rPr>
        <w:t>&gt;.&lt;</w:t>
      </w:r>
      <w:proofErr w:type="gramEnd"/>
      <w:r>
        <w:rPr>
          <w:rFonts w:ascii="Courier New"/>
          <w:sz w:val="18"/>
        </w:rPr>
        <w:t>minor&gt;.&lt;patch&gt;</w:t>
      </w:r>
    </w:p>
    <w:p w14:paraId="305FA4E3"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2CADC1A" wp14:editId="552A856A">
                <wp:extent cx="5948680" cy="5080"/>
                <wp:effectExtent l="0" t="0" r="7620" b="7620"/>
                <wp:docPr id="11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9" name="Line 10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487A2FA" id="Group 10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Fe028&#10;FAIAAI0EAAAOAAAAAAAAAAAAAAAAAC4CAABkcnMvZTJvRG9jLnhtbFBLAQItABQABgAIAAAAIQAQ&#10;9iyK2gAAAAIBAAAPAAAAAAAAAAAAAAAAAG4EAABkcnMvZG93bnJldi54bWxQSwUGAAAAAAQABADz&#10;AAAAdQUAAAAA&#10;">
                <v:line id="Line 10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" strokeweight=".14039mm"/>
                <w10:anchorlock/>
              </v:group>
            </w:pict>
          </mc:Fallback>
        </mc:AlternateContent>
      </w:r>
    </w:p>
    <w:p w14:paraId="60455335" w14:textId="77777777" w:rsidR="00083E73" w:rsidRDefault="00083E73">
      <w:pPr>
        <w:pStyle w:val="BodyText"/>
        <w:spacing w:before="1"/>
        <w:rPr>
          <w:rFonts w:ascii="Courier New"/>
          <w:sz w:val="24"/>
        </w:rPr>
      </w:pPr>
    </w:p>
    <w:p w14:paraId="5E9601AD" w14:textId="77777777" w:rsidR="00083E73" w:rsidRDefault="009D1A4A">
      <w:pPr>
        <w:pStyle w:val="BodyText"/>
        <w:spacing w:before="62"/>
        <w:ind w:left="540" w:right="106"/>
      </w:pPr>
      <w:r>
        <w:t>For example:</w:t>
      </w:r>
    </w:p>
    <w:p w14:paraId="3BCB397E" w14:textId="77777777" w:rsidR="00083E73" w:rsidRDefault="00083E73">
      <w:pPr>
        <w:pStyle w:val="BodyText"/>
        <w:rPr>
          <w:sz w:val="20"/>
        </w:rPr>
      </w:pPr>
    </w:p>
    <w:p w14:paraId="7E6962F9" w14:textId="77777777" w:rsidR="00083E73" w:rsidRDefault="004B037C">
      <w:pPr>
        <w:pStyle w:val="BodyText"/>
        <w:spacing w:before="3"/>
        <w:rPr>
          <w:sz w:val="15"/>
        </w:rPr>
      </w:pPr>
      <w:r>
        <w:rPr>
          <w:noProof/>
        </w:rPr>
        <mc:AlternateContent>
          <mc:Choice Requires="wps">
            <w:drawing>
              <wp:anchor distT="0" distB="0" distL="0" distR="0" simplePos="0" relativeHeight="251630080" behindDoc="0" locked="0" layoutInCell="1" allowOverlap="1" wp14:anchorId="45AFE766" wp14:editId="5B4D1464">
                <wp:simplePos x="0" y="0"/>
                <wp:positionH relativeFrom="page">
                  <wp:posOffset>914400</wp:posOffset>
                </wp:positionH>
                <wp:positionV relativeFrom="paragraph">
                  <wp:posOffset>138430</wp:posOffset>
                </wp:positionV>
                <wp:extent cx="5943600" cy="0"/>
                <wp:effectExtent l="12700" t="11430" r="25400" b="26670"/>
                <wp:wrapTopAndBottom/>
                <wp:docPr id="1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407DB" id="Line 103" o:spid="_x0000_s1026" style="position:absolute;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KewSSnCAQAAbQ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2C06E03F"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'1.0.0'</w:t>
      </w:r>
    </w:p>
    <w:p w14:paraId="1ED5990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FF5520A" wp14:editId="371414D9">
                <wp:extent cx="5948680" cy="5080"/>
                <wp:effectExtent l="0" t="0" r="7620" b="7620"/>
                <wp:docPr id="11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6" name="Line 10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DB97A71" id="Group 10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BUVXqH&#10;FAIAAI0EAAAOAAAAAAAAAAAAAAAAAC4CAABkcnMvZTJvRG9jLnhtbFBLAQItABQABgAIAAAAIQAQ&#10;9iyK2gAAAAIBAAAPAAAAAAAAAAAAAAAAAG4EAABkcnMvZG93bnJldi54bWxQSwUGAAAAAAQABADz&#10;AAAAdQUAAAAA&#10;">
                <v:line id="Line 10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" strokeweight=".14039mm"/>
                <w10:anchorlock/>
              </v:group>
            </w:pict>
          </mc:Fallback>
        </mc:AlternateContent>
      </w:r>
    </w:p>
    <w:p w14:paraId="035D11C4" w14:textId="77777777" w:rsidR="00083E73" w:rsidRDefault="00083E73">
      <w:pPr>
        <w:pStyle w:val="BodyText"/>
        <w:spacing w:before="1"/>
        <w:rPr>
          <w:rFonts w:ascii="Courier New"/>
          <w:sz w:val="24"/>
        </w:rPr>
      </w:pPr>
    </w:p>
    <w:p w14:paraId="247F4CB8" w14:textId="77777777" w:rsidR="00083E73" w:rsidRDefault="009D1A4A">
      <w:pPr>
        <w:pStyle w:val="BodyText"/>
        <w:spacing w:before="62" w:line="256" w:lineRule="auto"/>
        <w:ind w:left="540" w:right="106"/>
      </w:pPr>
      <w:r>
        <w:t>This would indicate the first major version of the CMS146 library. A minor change could be released by incrementing the minor version:</w:t>
      </w:r>
    </w:p>
    <w:p w14:paraId="42AEF161" w14:textId="77777777" w:rsidR="00083E73" w:rsidRDefault="00083E73">
      <w:pPr>
        <w:pStyle w:val="BodyText"/>
        <w:rPr>
          <w:sz w:val="20"/>
        </w:rPr>
      </w:pPr>
    </w:p>
    <w:p w14:paraId="4C6EFB77" w14:textId="77777777" w:rsidR="00083E73" w:rsidRDefault="004B037C">
      <w:pPr>
        <w:pStyle w:val="BodyText"/>
        <w:spacing w:before="9"/>
        <w:rPr>
          <w:sz w:val="13"/>
        </w:rPr>
      </w:pPr>
      <w:r>
        <w:rPr>
          <w:noProof/>
        </w:rPr>
        <mc:AlternateContent>
          <mc:Choice Requires="wps">
            <w:drawing>
              <wp:anchor distT="0" distB="0" distL="0" distR="0" simplePos="0" relativeHeight="251631104" behindDoc="0" locked="0" layoutInCell="1" allowOverlap="1" wp14:anchorId="5CF0387B" wp14:editId="18709E7A">
                <wp:simplePos x="0" y="0"/>
                <wp:positionH relativeFrom="page">
                  <wp:posOffset>914400</wp:posOffset>
                </wp:positionH>
                <wp:positionV relativeFrom="paragraph">
                  <wp:posOffset>127635</wp:posOffset>
                </wp:positionV>
                <wp:extent cx="5943600" cy="0"/>
                <wp:effectExtent l="12700" t="13335" r="25400" b="24765"/>
                <wp:wrapTopAndBottom/>
                <wp:docPr id="1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3BDE4" id="Line 100" o:spid="_x0000_s1026" style="position:absolute;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" strokeweight=".14039mm">
                <w10:wrap type="topAndBottom" anchorx="page"/>
              </v:line>
            </w:pict>
          </mc:Fallback>
        </mc:AlternateContent>
      </w:r>
    </w:p>
    <w:p w14:paraId="58B1ED47"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'1.1.0'</w:t>
      </w:r>
    </w:p>
    <w:p w14:paraId="3CE8AFF5"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37E7DAE6" wp14:editId="337C7966">
                <wp:extent cx="5948680" cy="5080"/>
                <wp:effectExtent l="0" t="0" r="7620" b="7620"/>
                <wp:docPr id="11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3" name="Line 9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120B47E" id="Group 9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id87f&#10;FAIAAIsEAAAOAAAAAAAAAAAAAAAAAC4CAABkcnMvZTJvRG9jLnhtbFBLAQItABQABgAIAAAAIQAQ&#10;9iyK2gAAAAIBAAAPAAAAAAAAAAAAAAAAAG4EAABkcnMvZG93bnJldi54bWxQSwUGAAAAAAQABADz&#10;AAAAdQUAAAAA&#10;">
                <v:line id="Line 9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" strokeweight=".14039mm"/>
                <w10:anchorlock/>
              </v:group>
            </w:pict>
          </mc:Fallback>
        </mc:AlternateContent>
      </w:r>
    </w:p>
    <w:p w14:paraId="45B32AD0" w14:textId="77777777" w:rsidR="00083E73" w:rsidRDefault="00083E73">
      <w:pPr>
        <w:pStyle w:val="BodyText"/>
        <w:spacing w:before="1"/>
        <w:rPr>
          <w:rFonts w:ascii="Courier New"/>
          <w:sz w:val="24"/>
        </w:rPr>
      </w:pPr>
    </w:p>
    <w:p w14:paraId="62F3094A" w14:textId="57B061F6" w:rsidR="00574984" w:rsidRDefault="009D1A4A" w:rsidP="00574984">
      <w:pPr>
        <w:pStyle w:val="BodyText"/>
        <w:spacing w:line="256" w:lineRule="auto"/>
        <w:ind w:left="540" w:right="106"/>
      </w:pPr>
      <w:r>
        <w:t>And a major change could be released by incrementing the major version, and resetting the minor version: Minor changes are expected to retain backwards</w:t>
      </w:r>
      <w:r w:rsidR="005D02C7">
        <w:t>-</w:t>
      </w:r>
      <w:r>
        <w:t>compatibility, but may introduce new features and func</w:t>
      </w:r>
      <w:r w:rsidR="00574984">
        <w:t>tionality,</w:t>
      </w:r>
      <w:r w:rsidR="00574984">
        <w:rPr>
          <w:spacing w:val="-10"/>
        </w:rPr>
        <w:t xml:space="preserve"> </w:t>
      </w:r>
      <w:r w:rsidR="00574984">
        <w:t>while</w:t>
      </w:r>
      <w:r w:rsidR="00574984">
        <w:rPr>
          <w:spacing w:val="-10"/>
        </w:rPr>
        <w:t xml:space="preserve"> </w:t>
      </w:r>
      <w:r w:rsidR="00574984">
        <w:t>patch</w:t>
      </w:r>
      <w:r w:rsidR="00574984">
        <w:rPr>
          <w:spacing w:val="-10"/>
        </w:rPr>
        <w:t xml:space="preserve"> </w:t>
      </w:r>
      <w:r w:rsidR="00574984">
        <w:t>changes</w:t>
      </w:r>
      <w:r w:rsidR="00574984">
        <w:rPr>
          <w:spacing w:val="-10"/>
        </w:rPr>
        <w:t xml:space="preserve"> </w:t>
      </w:r>
      <w:r w:rsidR="00574984">
        <w:t>are</w:t>
      </w:r>
      <w:r w:rsidR="00574984">
        <w:rPr>
          <w:spacing w:val="-10"/>
        </w:rPr>
        <w:t xml:space="preserve"> </w:t>
      </w:r>
      <w:r w:rsidR="00574984">
        <w:t>expected</w:t>
      </w:r>
      <w:r w:rsidR="00574984">
        <w:rPr>
          <w:spacing w:val="-10"/>
        </w:rPr>
        <w:t xml:space="preserve"> </w:t>
      </w:r>
      <w:r w:rsidR="00574984">
        <w:t>to</w:t>
      </w:r>
      <w:r w:rsidR="00574984">
        <w:rPr>
          <w:spacing w:val="-10"/>
        </w:rPr>
        <w:t xml:space="preserve"> </w:t>
      </w:r>
      <w:r w:rsidR="00574984">
        <w:t>retain</w:t>
      </w:r>
      <w:r w:rsidR="00574984">
        <w:rPr>
          <w:spacing w:val="-10"/>
        </w:rPr>
        <w:t xml:space="preserve"> </w:t>
      </w:r>
      <w:r w:rsidR="00574984">
        <w:t>forward</w:t>
      </w:r>
      <w:r w:rsidR="00574984">
        <w:rPr>
          <w:spacing w:val="-10"/>
        </w:rPr>
        <w:t xml:space="preserve"> </w:t>
      </w:r>
      <w:r w:rsidR="00574984">
        <w:t>and</w:t>
      </w:r>
      <w:r w:rsidR="00574984">
        <w:rPr>
          <w:spacing w:val="-10"/>
        </w:rPr>
        <w:t xml:space="preserve"> </w:t>
      </w:r>
      <w:r w:rsidR="00574984">
        <w:t>backwards</w:t>
      </w:r>
      <w:r w:rsidR="00574984">
        <w:rPr>
          <w:spacing w:val="-10"/>
        </w:rPr>
        <w:t>-</w:t>
      </w:r>
      <w:r w:rsidR="00574984">
        <w:t>compatibility,</w:t>
      </w:r>
      <w:r w:rsidR="00574984">
        <w:rPr>
          <w:spacing w:val="-10"/>
        </w:rPr>
        <w:t xml:space="preserve"> </w:t>
      </w:r>
      <w:r w:rsidR="00574984">
        <w:t>and</w:t>
      </w:r>
      <w:r w:rsidR="00574984">
        <w:rPr>
          <w:spacing w:val="-10"/>
        </w:rPr>
        <w:t xml:space="preserve"> </w:t>
      </w:r>
      <w:r w:rsidR="00574984">
        <w:t>may</w:t>
      </w:r>
      <w:r w:rsidR="00574984">
        <w:rPr>
          <w:spacing w:val="-10"/>
        </w:rPr>
        <w:t xml:space="preserve"> </w:t>
      </w:r>
      <w:r w:rsidR="00574984">
        <w:t>only</w:t>
      </w:r>
      <w:r w:rsidR="00574984">
        <w:rPr>
          <w:spacing w:val="-10"/>
        </w:rPr>
        <w:t xml:space="preserve"> </w:t>
      </w:r>
      <w:r w:rsidR="00574984">
        <w:t>be used to fix</w:t>
      </w:r>
      <w:r w:rsidR="00574984">
        <w:rPr>
          <w:spacing w:val="-27"/>
        </w:rPr>
        <w:t xml:space="preserve"> </w:t>
      </w:r>
      <w:r w:rsidR="00574984">
        <w:t>issues.</w:t>
      </w:r>
    </w:p>
    <w:p w14:paraId="057E3B1E" w14:textId="24AAF735" w:rsidR="00083E73" w:rsidRDefault="00083E73">
      <w:pPr>
        <w:pStyle w:val="BodyText"/>
        <w:spacing w:before="62" w:line="256" w:lineRule="auto"/>
        <w:ind w:left="540" w:right="106"/>
      </w:pPr>
    </w:p>
    <w:p w14:paraId="56AEA14C" w14:textId="77777777" w:rsidR="00083E73" w:rsidRDefault="004B037C">
      <w:pPr>
        <w:pStyle w:val="BodyText"/>
        <w:spacing w:before="3"/>
        <w:rPr>
          <w:sz w:val="15"/>
        </w:rPr>
      </w:pPr>
      <w:r>
        <w:rPr>
          <w:noProof/>
        </w:rPr>
        <mc:AlternateContent>
          <mc:Choice Requires="wps">
            <w:drawing>
              <wp:anchor distT="0" distB="0" distL="0" distR="0" simplePos="0" relativeHeight="251632128" behindDoc="0" locked="0" layoutInCell="1" allowOverlap="1" wp14:anchorId="37B35259" wp14:editId="494A180B">
                <wp:simplePos x="0" y="0"/>
                <wp:positionH relativeFrom="page">
                  <wp:posOffset>914400</wp:posOffset>
                </wp:positionH>
                <wp:positionV relativeFrom="paragraph">
                  <wp:posOffset>138430</wp:posOffset>
                </wp:positionV>
                <wp:extent cx="5943600" cy="0"/>
                <wp:effectExtent l="12700" t="11430" r="25400" b="26670"/>
                <wp:wrapTopAndBottom/>
                <wp:docPr id="1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BF4C9" id="Line 97" o:spid="_x0000_s1026" style="position:absolute;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FGPk6zCAQAAbA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046ED1AE" w14:textId="77777777" w:rsidR="00083E73" w:rsidRDefault="009D1A4A">
      <w:pPr>
        <w:tabs>
          <w:tab w:val="left" w:pos="539"/>
        </w:tabs>
        <w:spacing w:after="51" w:line="194" w:lineRule="exact"/>
        <w:ind w:left="211" w:right="106"/>
        <w:rPr>
          <w:rFonts w:ascii="Courier New"/>
          <w:sz w:val="18"/>
        </w:rPr>
      </w:pPr>
      <w:r>
        <w:rPr>
          <w:rFonts w:ascii="Courier New"/>
          <w:b/>
          <w:sz w:val="18"/>
        </w:rPr>
        <w:t>1</w:t>
      </w:r>
      <w:r>
        <w:rPr>
          <w:rFonts w:ascii="Courier New"/>
          <w:b/>
          <w:sz w:val="18"/>
        </w:rPr>
        <w:tab/>
      </w:r>
      <w:bookmarkStart w:id="37" w:name="_bookmark19"/>
      <w:bookmarkEnd w:id="37"/>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2A6EB75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22D5C9A0" wp14:editId="3A893D9B">
                <wp:extent cx="5948680" cy="5080"/>
                <wp:effectExtent l="0" t="0" r="7620" b="7620"/>
                <wp:docPr id="10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0" name="Line 9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66C2937" id="Group 9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Qj8Q&#10;shUCAACLBAAADgAAAAAAAAAAAAAAAAAuAgAAZHJzL2Uyb0RvYy54bWxQSwECLQAUAAYACAAAACEA&#10;EPYsitoAAAACAQAADwAAAAAAAAAAAAAAAABvBAAAZHJzL2Rvd25yZXYueG1sUEsFBgAAAAAEAAQA&#10;8wAAAHYFAAAAAA==&#10;">
                <v:line id="Line 9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" strokeweight=".14039mm"/>
                <w10:anchorlock/>
              </v:group>
            </w:pict>
          </mc:Fallback>
        </mc:AlternateContent>
      </w:r>
    </w:p>
    <w:p w14:paraId="747D1245" w14:textId="77777777" w:rsidR="00083E73" w:rsidRDefault="00083E73">
      <w:pPr>
        <w:pStyle w:val="BodyText"/>
        <w:spacing w:before="2"/>
        <w:rPr>
          <w:rFonts w:ascii="Courier New"/>
          <w:sz w:val="13"/>
        </w:rPr>
      </w:pPr>
    </w:p>
    <w:p w14:paraId="7D32D6B3" w14:textId="77777777" w:rsidR="00083E73" w:rsidRDefault="004B037C">
      <w:pPr>
        <w:spacing w:before="62"/>
        <w:ind w:left="465" w:right="45"/>
        <w:jc w:val="center"/>
      </w:pPr>
      <w:r>
        <w:rPr>
          <w:noProof/>
        </w:rPr>
        <mc:AlternateContent>
          <mc:Choice Requires="wps">
            <w:drawing>
              <wp:anchor distT="0" distB="0" distL="114300" distR="114300" simplePos="0" relativeHeight="251678208" behindDoc="1" locked="0" layoutInCell="1" allowOverlap="1" wp14:anchorId="12CE684E" wp14:editId="3E0D3475">
                <wp:simplePos x="0" y="0"/>
                <wp:positionH relativeFrom="page">
                  <wp:posOffset>4006215</wp:posOffset>
                </wp:positionH>
                <wp:positionV relativeFrom="paragraph">
                  <wp:posOffset>167005</wp:posOffset>
                </wp:positionV>
                <wp:extent cx="38100" cy="0"/>
                <wp:effectExtent l="18415" t="14605" r="19685" b="23495"/>
                <wp:wrapNone/>
                <wp:docPr id="1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63D9E" id="Line 94"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45pt,13.15pt" to="318.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" strokeweight=".14039mm">
                <w10:wrap anchorx="page"/>
              </v:line>
            </w:pict>
          </mc:Fallback>
        </mc:AlternateContent>
      </w:r>
      <w:r w:rsidR="009D1A4A">
        <w:t xml:space="preserve">Snippet 1: Library line from </w:t>
      </w:r>
      <w:r w:rsidR="009D1A4A">
        <w:rPr>
          <w:rFonts w:ascii="Courier New"/>
          <w:sz w:val="20"/>
        </w:rPr>
        <w:t>EXM146v4</w:t>
      </w:r>
      <w:r w:rsidR="009D1A4A">
        <w:rPr>
          <w:rFonts w:ascii="Courier New"/>
          <w:spacing w:val="-55"/>
          <w:sz w:val="20"/>
        </w:rPr>
        <w:t xml:space="preserve"> </w:t>
      </w:r>
      <w:proofErr w:type="spellStart"/>
      <w:r w:rsidR="009D1A4A">
        <w:rPr>
          <w:rFonts w:ascii="Courier New"/>
          <w:sz w:val="20"/>
        </w:rPr>
        <w:t>CQL.cql</w:t>
      </w:r>
      <w:proofErr w:type="spellEnd"/>
      <w:r w:rsidR="009D1A4A">
        <w:rPr>
          <w:rFonts w:ascii="Courier New"/>
          <w:spacing w:val="-71"/>
          <w:sz w:val="20"/>
        </w:rPr>
        <w:t xml:space="preserve"> </w:t>
      </w:r>
      <w:r w:rsidR="009D1A4A">
        <w:t>the fourth major version.</w:t>
      </w:r>
    </w:p>
    <w:p w14:paraId="22639820" w14:textId="77777777" w:rsidR="00083E73" w:rsidRDefault="00083E73">
      <w:pPr>
        <w:pStyle w:val="BodyText"/>
        <w:spacing w:before="7"/>
        <w:rPr>
          <w:sz w:val="23"/>
        </w:rPr>
      </w:pPr>
    </w:p>
    <w:p w14:paraId="7B901102" w14:textId="77777777" w:rsidR="00083E73" w:rsidRDefault="00083E73">
      <w:pPr>
        <w:pStyle w:val="BodyText"/>
      </w:pPr>
    </w:p>
    <w:p w14:paraId="60E9664C" w14:textId="77777777" w:rsidR="00083E73" w:rsidRDefault="009D1A4A">
      <w:pPr>
        <w:pStyle w:val="Heading3"/>
        <w:numPr>
          <w:ilvl w:val="2"/>
          <w:numId w:val="9"/>
        </w:numPr>
        <w:tabs>
          <w:tab w:val="left" w:pos="1194"/>
          <w:tab w:val="left" w:pos="1195"/>
        </w:tabs>
        <w:spacing w:before="183"/>
        <w:ind w:left="1194" w:hanging="654"/>
        <w:jc w:val="left"/>
      </w:pPr>
      <w:bookmarkStart w:id="38" w:name="2.1.2_Nested_Libraries"/>
      <w:bookmarkStart w:id="39" w:name="_bookmark20"/>
      <w:bookmarkEnd w:id="38"/>
      <w:bookmarkEnd w:id="39"/>
      <w:r>
        <w:t>Nested</w:t>
      </w:r>
      <w:r>
        <w:rPr>
          <w:spacing w:val="-14"/>
        </w:rPr>
        <w:t xml:space="preserve"> </w:t>
      </w:r>
      <w:r>
        <w:t>Libraries</w:t>
      </w:r>
    </w:p>
    <w:p w14:paraId="75065317" w14:textId="77777777" w:rsidR="00083E73" w:rsidRDefault="00083E73">
      <w:pPr>
        <w:pStyle w:val="BodyText"/>
        <w:spacing w:before="8"/>
        <w:rPr>
          <w:b/>
          <w:sz w:val="24"/>
        </w:rPr>
      </w:pPr>
    </w:p>
    <w:p w14:paraId="0EAE7F43" w14:textId="77777777" w:rsidR="00083E73" w:rsidRDefault="009D1A4A">
      <w:pPr>
        <w:pStyle w:val="BodyText"/>
        <w:spacing w:before="1"/>
        <w:ind w:left="540"/>
      </w:pPr>
      <w:r>
        <w:t>CQL allows libraries to re-use logic already defined in other libraries. This is accomplished by utilizing the</w:t>
      </w:r>
    </w:p>
    <w:p w14:paraId="5754E203" w14:textId="77777777" w:rsidR="00083E73" w:rsidRDefault="009D1A4A">
      <w:pPr>
        <w:spacing w:before="18"/>
        <w:ind w:left="540" w:right="106"/>
      </w:pPr>
      <w:r>
        <w:rPr>
          <w:rFonts w:ascii="Courier New"/>
          <w:b/>
          <w:color w:val="7F0054"/>
          <w:sz w:val="20"/>
        </w:rPr>
        <w:t>include</w:t>
      </w:r>
      <w:r>
        <w:rPr>
          <w:rFonts w:ascii="Courier New"/>
          <w:b/>
          <w:color w:val="7F0054"/>
          <w:spacing w:val="-86"/>
          <w:sz w:val="20"/>
        </w:rPr>
        <w:t xml:space="preserve"> </w:t>
      </w:r>
      <w:r>
        <w:t xml:space="preserve">line as in </w:t>
      </w:r>
      <w:hyperlink w:anchor="_bookmark21" w:history="1">
        <w:r>
          <w:rPr>
            <w:color w:val="0000FF"/>
          </w:rPr>
          <w:t>Snippet 2</w:t>
        </w:r>
      </w:hyperlink>
      <w:r>
        <w:t>.</w:t>
      </w:r>
    </w:p>
    <w:p w14:paraId="6E6F8187" w14:textId="77777777" w:rsidR="00083E73" w:rsidRDefault="004B037C">
      <w:pPr>
        <w:pStyle w:val="BodyText"/>
        <w:spacing w:before="7"/>
        <w:rPr>
          <w:sz w:val="15"/>
        </w:rPr>
      </w:pPr>
      <w:r>
        <w:rPr>
          <w:noProof/>
        </w:rPr>
        <mc:AlternateContent>
          <mc:Choice Requires="wps">
            <w:drawing>
              <wp:anchor distT="0" distB="0" distL="0" distR="0" simplePos="0" relativeHeight="251633152" behindDoc="0" locked="0" layoutInCell="1" allowOverlap="1" wp14:anchorId="528005FD" wp14:editId="1BA23B7B">
                <wp:simplePos x="0" y="0"/>
                <wp:positionH relativeFrom="page">
                  <wp:posOffset>914400</wp:posOffset>
                </wp:positionH>
                <wp:positionV relativeFrom="paragraph">
                  <wp:posOffset>141605</wp:posOffset>
                </wp:positionV>
                <wp:extent cx="5943600" cy="0"/>
                <wp:effectExtent l="12700" t="14605" r="25400" b="23495"/>
                <wp:wrapTopAndBottom/>
                <wp:docPr id="1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E102C" id="Line 93"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sfLxRcEBAABs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46C8FC39" w14:textId="77777777" w:rsidR="00083E73" w:rsidRDefault="009D1A4A">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bookmarkStart w:id="40" w:name="_bookmark21"/>
      <w:bookmarkEnd w:id="40"/>
      <w:r>
        <w:rPr>
          <w:rFonts w:ascii="Courier New"/>
          <w:b/>
          <w:color w:val="7F0054"/>
          <w:sz w:val="18"/>
        </w:rPr>
        <w:t xml:space="preserve">includes </w:t>
      </w:r>
      <w:r>
        <w:rPr>
          <w:rFonts w:ascii="Courier New"/>
          <w:sz w:val="18"/>
        </w:rPr>
        <w:t xml:space="preserve">Common </w:t>
      </w:r>
      <w:r>
        <w:rPr>
          <w:rFonts w:ascii="Courier New"/>
          <w:b/>
          <w:color w:val="7F0054"/>
          <w:sz w:val="18"/>
        </w:rPr>
        <w:t xml:space="preserve">version </w:t>
      </w:r>
      <w:r>
        <w:rPr>
          <w:rFonts w:ascii="Courier New"/>
          <w:color w:val="0000FF"/>
          <w:sz w:val="18"/>
        </w:rPr>
        <w:t xml:space="preserve">'2.0.0' </w:t>
      </w:r>
      <w:r>
        <w:rPr>
          <w:rFonts w:ascii="Courier New"/>
          <w:b/>
          <w:color w:val="7F0054"/>
          <w:sz w:val="18"/>
        </w:rPr>
        <w:t>called</w:t>
      </w:r>
      <w:r>
        <w:rPr>
          <w:rFonts w:ascii="Courier New"/>
          <w:b/>
          <w:color w:val="7F0054"/>
          <w:spacing w:val="-22"/>
          <w:sz w:val="18"/>
        </w:rPr>
        <w:t xml:space="preserve"> </w:t>
      </w:r>
      <w:r>
        <w:rPr>
          <w:rFonts w:ascii="Courier New"/>
          <w:sz w:val="18"/>
        </w:rPr>
        <w:t>Common</w:t>
      </w:r>
    </w:p>
    <w:p w14:paraId="2780EB01"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DB2798B" wp14:editId="39D0A265">
                <wp:extent cx="5948680" cy="5080"/>
                <wp:effectExtent l="0" t="0" r="7620" b="7620"/>
                <wp:docPr id="10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06"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024EBCA"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" strokeweight=".14039mm"/>
                <w10:anchorlock/>
              </v:group>
            </w:pict>
          </mc:Fallback>
        </mc:AlternateContent>
      </w:r>
    </w:p>
    <w:p w14:paraId="17C4461B" w14:textId="77777777" w:rsidR="00083E73" w:rsidRDefault="00083E73">
      <w:pPr>
        <w:pStyle w:val="BodyText"/>
        <w:spacing w:before="2"/>
        <w:rPr>
          <w:rFonts w:ascii="Courier New"/>
          <w:sz w:val="13"/>
        </w:rPr>
      </w:pPr>
    </w:p>
    <w:p w14:paraId="5FC22AE3" w14:textId="77777777" w:rsidR="00083E73" w:rsidRDefault="004B037C">
      <w:pPr>
        <w:spacing w:before="62"/>
        <w:ind w:left="464" w:right="45"/>
        <w:jc w:val="center"/>
        <w:rPr>
          <w:rFonts w:ascii="Courier New"/>
          <w:sz w:val="20"/>
        </w:rPr>
      </w:pPr>
      <w:r>
        <w:rPr>
          <w:noProof/>
        </w:rPr>
        <mc:AlternateContent>
          <mc:Choice Requires="wps">
            <w:drawing>
              <wp:anchor distT="0" distB="0" distL="114300" distR="114300" simplePos="0" relativeHeight="251679232" behindDoc="1" locked="0" layoutInCell="1" allowOverlap="1" wp14:anchorId="3AFA387A" wp14:editId="13F2C5D3">
                <wp:simplePos x="0" y="0"/>
                <wp:positionH relativeFrom="page">
                  <wp:posOffset>4819015</wp:posOffset>
                </wp:positionH>
                <wp:positionV relativeFrom="paragraph">
                  <wp:posOffset>167005</wp:posOffset>
                </wp:positionV>
                <wp:extent cx="38100" cy="0"/>
                <wp:effectExtent l="18415" t="14605" r="19685" b="23495"/>
                <wp:wrapNone/>
                <wp:docPr id="10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A81DF" id="Line 90"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45pt,13.15pt" to="38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" strokeweight=".14039mm">
                <w10:wrap anchorx="page"/>
              </v:line>
            </w:pict>
          </mc:Fallback>
        </mc:AlternateContent>
      </w:r>
      <w:r w:rsidR="009D1A4A">
        <w:t xml:space="preserve">Snippet 2: Nested library within </w:t>
      </w:r>
      <w:r w:rsidR="009D1A4A">
        <w:rPr>
          <w:rFonts w:ascii="Courier New"/>
          <w:sz w:val="20"/>
        </w:rPr>
        <w:t>EXM146v4</w:t>
      </w:r>
      <w:r w:rsidR="009D1A4A">
        <w:rPr>
          <w:rFonts w:ascii="Courier New"/>
          <w:spacing w:val="-70"/>
          <w:sz w:val="20"/>
        </w:rPr>
        <w:t xml:space="preserve"> </w:t>
      </w:r>
      <w:proofErr w:type="spellStart"/>
      <w:r w:rsidR="009D1A4A">
        <w:rPr>
          <w:rFonts w:ascii="Courier New"/>
          <w:sz w:val="20"/>
        </w:rPr>
        <w:t>CQL.cql</w:t>
      </w:r>
      <w:proofErr w:type="spellEnd"/>
    </w:p>
    <w:p w14:paraId="36F41F55" w14:textId="77777777" w:rsidR="00083E73" w:rsidRDefault="00083E73">
      <w:pPr>
        <w:pStyle w:val="BodyText"/>
        <w:spacing w:before="8"/>
        <w:rPr>
          <w:rFonts w:ascii="Courier New"/>
          <w:sz w:val="31"/>
        </w:rPr>
      </w:pPr>
    </w:p>
    <w:p w14:paraId="4E62C3B0" w14:textId="77777777" w:rsidR="00083E73" w:rsidRDefault="009D1A4A">
      <w:pPr>
        <w:pStyle w:val="BodyText"/>
        <w:ind w:left="465" w:right="45"/>
        <w:jc w:val="center"/>
      </w:pPr>
      <w:r>
        <w:t xml:space="preserve">The set of all CQL libraries used to define an HQMF measure must adhere to </w:t>
      </w:r>
      <w:hyperlink w:anchor="_bookmark22" w:history="1">
        <w:r>
          <w:rPr>
            <w:color w:val="0000FF"/>
          </w:rPr>
          <w:t>Conformance Requirement 2</w:t>
        </w:r>
        <w:bookmarkStart w:id="41" w:name="_bookmark22"/>
        <w:bookmarkEnd w:id="41"/>
      </w:hyperlink>
      <w:r>
        <w:t>.</w:t>
      </w:r>
    </w:p>
    <w:p w14:paraId="3DFA1F8A" w14:textId="77777777" w:rsidR="00083E73" w:rsidRDefault="00083E73">
      <w:pPr>
        <w:jc w:val="center"/>
        <w:sectPr w:rsidR="00083E73">
          <w:pgSz w:w="12240" w:h="15840"/>
          <w:pgMar w:top="660" w:right="1320" w:bottom="1180" w:left="900" w:header="467" w:footer="993" w:gutter="0"/>
          <w:cols w:space="720"/>
        </w:sectPr>
      </w:pPr>
    </w:p>
    <w:p w14:paraId="3F98BA7D" w14:textId="77777777" w:rsidR="00083E73" w:rsidRDefault="00083E73">
      <w:pPr>
        <w:pStyle w:val="BodyText"/>
        <w:rPr>
          <w:sz w:val="20"/>
        </w:rPr>
      </w:pPr>
    </w:p>
    <w:p w14:paraId="61372094" w14:textId="77777777" w:rsidR="00083E73" w:rsidRDefault="00083E73">
      <w:pPr>
        <w:pStyle w:val="BodyText"/>
        <w:spacing w:before="3"/>
        <w:rPr>
          <w:sz w:val="29"/>
        </w:rPr>
      </w:pPr>
    </w:p>
    <w:p w14:paraId="1AE9BF6F" w14:textId="77777777" w:rsidR="00083E73" w:rsidRDefault="004B037C">
      <w:pPr>
        <w:pStyle w:val="BodyText"/>
        <w:ind w:left="539"/>
        <w:rPr>
          <w:sz w:val="20"/>
        </w:rPr>
      </w:pPr>
      <w:r>
        <w:rPr>
          <w:noProof/>
          <w:sz w:val="20"/>
        </w:rPr>
        <mc:AlternateContent>
          <mc:Choice Requires="wpg">
            <w:drawing>
              <wp:inline distT="0" distB="0" distL="0" distR="0" wp14:anchorId="63D5243E" wp14:editId="639BEDEA">
                <wp:extent cx="5944235" cy="1400175"/>
                <wp:effectExtent l="0" t="0" r="18415" b="9525"/>
                <wp:docPr id="10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0" y="0"/>
                          <a:chExt cx="9361" cy="1285"/>
                        </a:xfrm>
                      </wpg:grpSpPr>
                      <wps:wsp>
                        <wps:cNvPr id="101"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84D11D" w14:textId="77777777" w:rsidR="00FF5AFD" w:rsidRDefault="00FF5AFD">
                              <w:pPr>
                                <w:spacing w:before="3"/>
                                <w:rPr>
                                  <w:sz w:val="20"/>
                                </w:rPr>
                              </w:pPr>
                            </w:p>
                            <w:p w14:paraId="7E571482" w14:textId="77777777" w:rsidR="00FF5AFD" w:rsidRDefault="00FF5AFD">
                              <w:pPr>
                                <w:ind w:left="273"/>
                                <w:rPr>
                                  <w:b/>
                                  <w:sz w:val="20"/>
                                </w:rPr>
                              </w:pPr>
                              <w:r>
                                <w:rPr>
                                  <w:b/>
                                  <w:sz w:val="20"/>
                                </w:rPr>
                                <w:t>Conformance Requirement 2 (Nested Libraries):</w:t>
                              </w:r>
                            </w:p>
                            <w:p w14:paraId="6DBAAA4C" w14:textId="4DF55BD4" w:rsidR="00FF5AFD" w:rsidRDefault="00FF5AF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FF5AFD" w:rsidRPr="00837737" w:rsidRDefault="00FF5AF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FF5AFD" w:rsidRPr="00837737" w:rsidRDefault="00FF5AF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FF5AFD" w:rsidRPr="00837737" w:rsidRDefault="00FF5AFD" w:rsidP="00837737">
                              <w:pPr>
                                <w:spacing w:line="243" w:lineRule="exact"/>
                                <w:rPr>
                                  <w:sz w:val="20"/>
                                </w:rPr>
                              </w:pPr>
                            </w:p>
                          </w:txbxContent>
                        </wps:txbx>
                        <wps:bodyPr rot="0" vert="horz" wrap="square" lIns="0" tIns="0" rIns="0" bIns="0" anchor="t" anchorCtr="0" upright="1">
                          <a:noAutofit/>
                        </wps:bodyPr>
                      </wps:wsp>
                    </wpg:wgp>
                  </a:graphicData>
                </a:graphic>
              </wp:inline>
            </w:drawing>
          </mc:Choice>
          <mc:Fallback>
            <w:pict>
              <v:group w14:anchorId="63D5243E" id="Group 86" o:spid="_x0000_s1030" style="width:468.05pt;height:110.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">
                <v:shape id="Freeform 89" o:spid="_x0000_s1031"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2"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3"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C84D11D" w14:textId="77777777" w:rsidR="00FF5AFD" w:rsidRDefault="00FF5AFD">
                        <w:pPr>
                          <w:spacing w:before="3"/>
                          <w:rPr>
                            <w:sz w:val="20"/>
                          </w:rPr>
                        </w:pPr>
                      </w:p>
                      <w:p w14:paraId="7E571482" w14:textId="77777777" w:rsidR="00FF5AFD" w:rsidRDefault="00FF5AFD">
                        <w:pPr>
                          <w:ind w:left="273"/>
                          <w:rPr>
                            <w:b/>
                            <w:sz w:val="20"/>
                          </w:rPr>
                        </w:pPr>
                        <w:r>
                          <w:rPr>
                            <w:b/>
                            <w:sz w:val="20"/>
                          </w:rPr>
                          <w:t>Conformance Requirement 2 (Nested Libraries):</w:t>
                        </w:r>
                      </w:p>
                      <w:p w14:paraId="6DBAAA4C" w14:textId="4DF55BD4" w:rsidR="00FF5AFD" w:rsidRDefault="00FF5AF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FF5AFD" w:rsidRPr="00837737" w:rsidRDefault="00FF5AF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FF5AFD" w:rsidRPr="00837737" w:rsidRDefault="00FF5AF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FF5AFD" w:rsidRPr="00837737" w:rsidRDefault="00FF5AFD" w:rsidP="00837737">
                        <w:pPr>
                          <w:spacing w:line="243" w:lineRule="exact"/>
                          <w:rPr>
                            <w:sz w:val="20"/>
                          </w:rPr>
                        </w:pPr>
                      </w:p>
                    </w:txbxContent>
                  </v:textbox>
                </v:shape>
                <w10:anchorlock/>
              </v:group>
            </w:pict>
          </mc:Fallback>
        </mc:AlternateContent>
      </w:r>
    </w:p>
    <w:p w14:paraId="1461CDDC" w14:textId="77777777" w:rsidR="00083E73" w:rsidRDefault="00083E73">
      <w:pPr>
        <w:pStyle w:val="BodyText"/>
        <w:rPr>
          <w:sz w:val="20"/>
        </w:rPr>
      </w:pPr>
    </w:p>
    <w:p w14:paraId="07231DCF" w14:textId="77777777" w:rsidR="00083E73" w:rsidRDefault="00083E73">
      <w:pPr>
        <w:pStyle w:val="BodyText"/>
        <w:spacing w:before="11"/>
        <w:rPr>
          <w:sz w:val="20"/>
        </w:rPr>
      </w:pPr>
    </w:p>
    <w:p w14:paraId="693B3A1B" w14:textId="2AF68304" w:rsidR="00083E73" w:rsidRDefault="009D1A4A">
      <w:pPr>
        <w:pStyle w:val="BodyText"/>
        <w:spacing w:line="256" w:lineRule="auto"/>
        <w:ind w:left="540" w:right="106"/>
      </w:pPr>
      <w:r>
        <w:t>Because of this conformance statement, the primary library for a measure can always be determined by looking at the library referenced by the initial population criteria for the measure.</w:t>
      </w:r>
    </w:p>
    <w:p w14:paraId="4E0CFBC1" w14:textId="63230A01" w:rsidR="00684D02" w:rsidRDefault="00684D02">
      <w:pPr>
        <w:pStyle w:val="BodyText"/>
        <w:spacing w:line="256" w:lineRule="auto"/>
        <w:ind w:left="540" w:right="106"/>
      </w:pPr>
    </w:p>
    <w:p w14:paraId="379A60D0" w14:textId="4178FA2C" w:rsidR="00684D02" w:rsidRDefault="00684D02" w:rsidP="00684D02">
      <w:pPr>
        <w:pStyle w:val="Heading3"/>
        <w:numPr>
          <w:ilvl w:val="2"/>
          <w:numId w:val="9"/>
        </w:numPr>
        <w:tabs>
          <w:tab w:val="left" w:pos="1194"/>
          <w:tab w:val="left" w:pos="1195"/>
        </w:tabs>
        <w:spacing w:before="183"/>
        <w:ind w:left="1194" w:hanging="654"/>
        <w:jc w:val="left"/>
      </w:pPr>
      <w:r>
        <w:t>Library Namespaces</w:t>
      </w:r>
    </w:p>
    <w:p w14:paraId="3880EF11" w14:textId="77777777" w:rsidR="00684D02" w:rsidRDefault="00684D02" w:rsidP="00684D02">
      <w:pPr>
        <w:pStyle w:val="BodyText"/>
        <w:spacing w:before="8"/>
        <w:rPr>
          <w:b/>
          <w:sz w:val="24"/>
        </w:rPr>
      </w:pPr>
    </w:p>
    <w:p w14:paraId="45604168" w14:textId="1359CE97" w:rsidR="00684D02" w:rsidRDefault="00684D02" w:rsidP="00684D02">
      <w:pPr>
        <w:pStyle w:val="BodyText"/>
        <w:spacing w:before="1"/>
        <w:ind w:left="540"/>
      </w:pPr>
      <w:r>
        <w:t xml:space="preserve">CQL allows libraries to define a namespace that can be used to organize libraries across different groups of users. Within a namespace library names are required to be unique, but across namespaces, the same library name may be reused. For example, </w:t>
      </w:r>
      <w:proofErr w:type="spellStart"/>
      <w:r>
        <w:t>Organization</w:t>
      </w:r>
      <w:r w:rsidR="00947495">
        <w:t>A</w:t>
      </w:r>
      <w:proofErr w:type="spellEnd"/>
      <w:r w:rsidR="00947495">
        <w:t xml:space="preserve"> and </w:t>
      </w:r>
      <w:proofErr w:type="spellStart"/>
      <w:r w:rsidR="00947495">
        <w:t>OrganizationB</w:t>
      </w:r>
      <w:proofErr w:type="spellEnd"/>
      <w:r w:rsidR="00947495">
        <w:t xml:space="preserve"> can both define a library named Common, so long as they use different namespaces. For example, consider the following library declaration:</w:t>
      </w:r>
    </w:p>
    <w:p w14:paraId="354398C5" w14:textId="77777777" w:rsidR="00684D02" w:rsidRDefault="00684D02" w:rsidP="00684D02">
      <w:pPr>
        <w:pStyle w:val="BodyText"/>
        <w:spacing w:before="7"/>
        <w:rPr>
          <w:sz w:val="15"/>
        </w:rPr>
      </w:pPr>
      <w:r>
        <w:rPr>
          <w:noProof/>
        </w:rPr>
        <mc:AlternateContent>
          <mc:Choice Requires="wps">
            <w:drawing>
              <wp:anchor distT="0" distB="0" distL="0" distR="0" simplePos="0" relativeHeight="251689472" behindDoc="0" locked="0" layoutInCell="1" allowOverlap="1" wp14:anchorId="798BB151" wp14:editId="70032809">
                <wp:simplePos x="0" y="0"/>
                <wp:positionH relativeFrom="page">
                  <wp:posOffset>914400</wp:posOffset>
                </wp:positionH>
                <wp:positionV relativeFrom="paragraph">
                  <wp:posOffset>141605</wp:posOffset>
                </wp:positionV>
                <wp:extent cx="5943600" cy="0"/>
                <wp:effectExtent l="12700" t="14605" r="25400" b="23495"/>
                <wp:wrapTopAndBottom/>
                <wp:docPr id="3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E595B" id="Line 93" o:spid="_x0000_s1026" style="position:absolute;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YdwQEAAGsDAAAOAAAAZHJzL2Uyb0RvYy54bWysU02P2yAQvVfqf0DcGzub3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F3POHFia0UY7&#10;xR4W2ZvRx4ZS1m4bsjoxuRe/QfEjMofrAVyvCsfXo6e6ea6ofivJh+ipw278gpJyYJ+wGDV1wWZI&#10;soBNZR7H6zzUlJigy7uH28V9TWMTl1gFzaXQh5g+K7Qsb1puiHQBhsMmpkwEmktK7uPwWRtTxm0c&#10;Gwm8vrstBRGNljmY02Lod2sT2AHygylfUUWRt2kB904WsEGB/HTeJ9DmtKfmxp3NyPpPTu5QHrfh&#10;YhJNtLA8v778ZN6eS/Wvf2T1E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67V2HcEBAABr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7D488F62" w14:textId="02AB8A0B" w:rsidR="00684D02" w:rsidRDefault="00684D02" w:rsidP="00684D02">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r w:rsidR="00947495">
        <w:rPr>
          <w:rFonts w:ascii="Courier New"/>
          <w:b/>
          <w:color w:val="7F0054"/>
          <w:sz w:val="18"/>
        </w:rPr>
        <w:t>library</w:t>
      </w:r>
      <w:r>
        <w:rPr>
          <w:rFonts w:ascii="Courier New"/>
          <w:b/>
          <w:color w:val="7F0054"/>
          <w:sz w:val="18"/>
        </w:rPr>
        <w:t xml:space="preserve"> </w:t>
      </w:r>
      <w:proofErr w:type="spellStart"/>
      <w:r>
        <w:rPr>
          <w:rFonts w:ascii="Courier New"/>
          <w:sz w:val="18"/>
        </w:rPr>
        <w:t>C</w:t>
      </w:r>
      <w:r w:rsidR="00947495">
        <w:rPr>
          <w:rFonts w:ascii="Courier New"/>
          <w:sz w:val="18"/>
        </w:rPr>
        <w:t>MS.C</w:t>
      </w:r>
      <w:r>
        <w:rPr>
          <w:rFonts w:ascii="Courier New"/>
          <w:sz w:val="18"/>
        </w:rPr>
        <w:t>ommon</w:t>
      </w:r>
      <w:proofErr w:type="spellEnd"/>
      <w:r>
        <w:rPr>
          <w:rFonts w:ascii="Courier New"/>
          <w:sz w:val="18"/>
        </w:rPr>
        <w:t xml:space="preserve"> </w:t>
      </w:r>
      <w:r>
        <w:rPr>
          <w:rFonts w:ascii="Courier New"/>
          <w:b/>
          <w:color w:val="7F0054"/>
          <w:sz w:val="18"/>
        </w:rPr>
        <w:t xml:space="preserve">version </w:t>
      </w:r>
      <w:r>
        <w:rPr>
          <w:rFonts w:ascii="Courier New"/>
          <w:color w:val="0000FF"/>
          <w:sz w:val="18"/>
        </w:rPr>
        <w:t>'2.0.0'</w:t>
      </w:r>
    </w:p>
    <w:p w14:paraId="63B1B04A" w14:textId="77777777" w:rsidR="00684D02" w:rsidRDefault="00684D02" w:rsidP="00684D02">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F40B1E3" wp14:editId="4423CF0A">
                <wp:extent cx="5948680" cy="5080"/>
                <wp:effectExtent l="0" t="0" r="7620" b="7620"/>
                <wp:docPr id="3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3"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9FACD1F"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Tf/zRIC&#10;AACJBAAADgAAAAAAAAAAAAAAAAAuAgAAZHJzL2Uyb0RvYy54bWxQSwECLQAUAAYACAAAACEAEPYs&#10;itoAAAACAQAADwAAAAAAAAAAAAAAAABsBAAAZHJzL2Rvd25yZXYueG1sUEsFBgAAAAAEAAQA8wAA&#10;AHMFA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8iowQAAANsAAAAPAAAAZHJzL2Rvd25yZXYueG1sRI9Ra8JA&#10;EITfC/6HYwXf6qUK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LbTyKjBAAAA2wAAAA8AAAAA&#10;AAAAAAAAAAAABwIAAGRycy9kb3ducmV2LnhtbFBLBQYAAAAAAwADALcAAAD1AgAAAAA=&#10;" strokeweight=".14039mm"/>
                <w10:anchorlock/>
              </v:group>
            </w:pict>
          </mc:Fallback>
        </mc:AlternateContent>
      </w:r>
    </w:p>
    <w:p w14:paraId="278F2804" w14:textId="77777777" w:rsidR="00684D02" w:rsidRDefault="00684D02" w:rsidP="00684D02">
      <w:pPr>
        <w:pStyle w:val="BodyText"/>
        <w:spacing w:before="8"/>
        <w:rPr>
          <w:rFonts w:ascii="Courier New"/>
          <w:sz w:val="31"/>
        </w:rPr>
      </w:pPr>
    </w:p>
    <w:p w14:paraId="39FED980" w14:textId="0FD1C46C" w:rsidR="00684D02" w:rsidRDefault="00947495" w:rsidP="00947495">
      <w:pPr>
        <w:pStyle w:val="BodyText"/>
        <w:ind w:left="465" w:right="45"/>
      </w:pPr>
      <w:r>
        <w:t xml:space="preserve">This example declares a library named Common in the CMS namespace. Per the CQL specification, the namespace for a library is included in the ELM, along with a URI that provides a globally unique, stable identifier </w:t>
      </w:r>
      <w:r w:rsidR="005C2BC5">
        <w:t>for the namespace</w:t>
      </w:r>
      <w:r>
        <w:t xml:space="preserve">. For example, the URI for the CMS namespace would be </w:t>
      </w:r>
      <w:hyperlink r:id="rId20" w:history="1">
        <w:r w:rsidRPr="00171CB8">
          <w:rPr>
            <w:rStyle w:val="Hyperlink"/>
          </w:rPr>
          <w:t>https://ecqi.healthit.gov/ecqm/measures</w:t>
        </w:r>
      </w:hyperlink>
    </w:p>
    <w:p w14:paraId="2508C685" w14:textId="418C37C1" w:rsidR="00947495" w:rsidRDefault="00947495" w:rsidP="00947495">
      <w:pPr>
        <w:pStyle w:val="BodyText"/>
        <w:ind w:left="465" w:right="45"/>
      </w:pPr>
    </w:p>
    <w:p w14:paraId="3B43BDE1" w14:textId="6E50912F" w:rsidR="00947495" w:rsidRDefault="00947495" w:rsidP="00947495">
      <w:pPr>
        <w:pStyle w:val="BodyText"/>
        <w:ind w:left="465" w:right="45"/>
      </w:pPr>
      <w:r>
        <w:t>Note that this is a URI that may or may not correspond to a reachable web address (a URL). The important aspect is not the addressability, but the uniqueness, ensuring that library name collisions cannot occur.</w:t>
      </w:r>
    </w:p>
    <w:p w14:paraId="7730C6E0" w14:textId="254A6A60" w:rsidR="00947495" w:rsidRDefault="00947495" w:rsidP="00947495">
      <w:pPr>
        <w:pStyle w:val="BodyText"/>
        <w:ind w:left="465" w:right="45"/>
      </w:pPr>
    </w:p>
    <w:p w14:paraId="32DFA70A" w14:textId="77777777" w:rsidR="00947495" w:rsidRDefault="00947495" w:rsidP="00837737">
      <w:pPr>
        <w:pStyle w:val="BodyText"/>
        <w:ind w:left="465" w:right="45"/>
      </w:pPr>
    </w:p>
    <w:p w14:paraId="7A1F43F9" w14:textId="77777777" w:rsidR="00684D02" w:rsidRDefault="00684D02" w:rsidP="00684D02">
      <w:pPr>
        <w:pStyle w:val="BodyText"/>
        <w:ind w:left="539"/>
        <w:rPr>
          <w:sz w:val="20"/>
        </w:rPr>
      </w:pPr>
      <w:r>
        <w:rPr>
          <w:noProof/>
          <w:sz w:val="20"/>
        </w:rPr>
        <mc:AlternateContent>
          <mc:Choice Requires="wpg">
            <w:drawing>
              <wp:inline distT="0" distB="0" distL="0" distR="0" wp14:anchorId="50FD65EE" wp14:editId="2CCA9085">
                <wp:extent cx="5944235" cy="952500"/>
                <wp:effectExtent l="0" t="0" r="18415" b="19050"/>
                <wp:docPr id="14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52500"/>
                          <a:chOff x="0" y="0"/>
                          <a:chExt cx="9361" cy="1285"/>
                        </a:xfrm>
                      </wpg:grpSpPr>
                      <wps:wsp>
                        <wps:cNvPr id="148"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753FBB" w14:textId="77777777" w:rsidR="00FF5AFD" w:rsidRDefault="00FF5AFD" w:rsidP="00684D02">
                              <w:pPr>
                                <w:spacing w:before="3"/>
                                <w:rPr>
                                  <w:sz w:val="20"/>
                                </w:rPr>
                              </w:pPr>
                            </w:p>
                            <w:p w14:paraId="091AAD59" w14:textId="04DE03F2" w:rsidR="00FF5AFD" w:rsidRDefault="00FF5AFD" w:rsidP="00684D02">
                              <w:pPr>
                                <w:ind w:left="273"/>
                                <w:rPr>
                                  <w:b/>
                                  <w:sz w:val="20"/>
                                </w:rPr>
                              </w:pPr>
                              <w:r>
                                <w:rPr>
                                  <w:b/>
                                  <w:sz w:val="20"/>
                                </w:rPr>
                                <w:t>Conformance Requirement 2.A (Library Namespaces):</w:t>
                              </w:r>
                            </w:p>
                            <w:p w14:paraId="3AB35B9B" w14:textId="2C2B083A" w:rsidR="00FF5AFD" w:rsidRDefault="00FF5AF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FF5AFD" w:rsidRDefault="00FF5AF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wps:txbx>
                        <wps:bodyPr rot="0" vert="horz" wrap="square" lIns="0" tIns="0" rIns="0" bIns="0" anchor="t" anchorCtr="0" upright="1">
                          <a:noAutofit/>
                        </wps:bodyPr>
                      </wps:wsp>
                    </wpg:wgp>
                  </a:graphicData>
                </a:graphic>
              </wp:inline>
            </w:drawing>
          </mc:Choice>
          <mc:Fallback>
            <w:pict>
              <v:group w14:anchorId="50FD65EE" id="_x0000_s1034" style="width:468.05pt;height:7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">
                <v:shape id="Freeform 89" o:spid="_x0000_s103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C753FBB" w14:textId="77777777" w:rsidR="00FF5AFD" w:rsidRDefault="00FF5AFD" w:rsidP="00684D02">
                        <w:pPr>
                          <w:spacing w:before="3"/>
                          <w:rPr>
                            <w:sz w:val="20"/>
                          </w:rPr>
                        </w:pPr>
                      </w:p>
                      <w:p w14:paraId="091AAD59" w14:textId="04DE03F2" w:rsidR="00FF5AFD" w:rsidRDefault="00FF5AFD" w:rsidP="00684D02">
                        <w:pPr>
                          <w:ind w:left="273"/>
                          <w:rPr>
                            <w:b/>
                            <w:sz w:val="20"/>
                          </w:rPr>
                        </w:pPr>
                        <w:r>
                          <w:rPr>
                            <w:b/>
                            <w:sz w:val="20"/>
                          </w:rPr>
                          <w:t>Conformance Requirement 2.A (Library Namespaces):</w:t>
                        </w:r>
                      </w:p>
                      <w:p w14:paraId="3AB35B9B" w14:textId="2C2B083A" w:rsidR="00FF5AFD" w:rsidRDefault="00FF5AF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FF5AFD" w:rsidRDefault="00FF5AF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v:textbox>
                </v:shape>
                <w10:anchorlock/>
              </v:group>
            </w:pict>
          </mc:Fallback>
        </mc:AlternateContent>
      </w:r>
    </w:p>
    <w:p w14:paraId="1C7F9AED" w14:textId="77777777" w:rsidR="00684D02" w:rsidRDefault="00684D02" w:rsidP="00684D02">
      <w:pPr>
        <w:pStyle w:val="BodyText"/>
        <w:rPr>
          <w:sz w:val="20"/>
        </w:rPr>
      </w:pPr>
    </w:p>
    <w:p w14:paraId="66672620" w14:textId="77777777" w:rsidR="00684D02" w:rsidRDefault="00684D02" w:rsidP="00684D02">
      <w:pPr>
        <w:pStyle w:val="BodyText"/>
        <w:spacing w:before="11"/>
        <w:rPr>
          <w:sz w:val="20"/>
        </w:rPr>
      </w:pPr>
    </w:p>
    <w:p w14:paraId="1E2E8407" w14:textId="73E75B4A" w:rsidR="00684D02" w:rsidRDefault="0052443B" w:rsidP="00684D02">
      <w:pPr>
        <w:pStyle w:val="BodyText"/>
        <w:spacing w:line="256" w:lineRule="auto"/>
        <w:ind w:left="540" w:right="106"/>
      </w:pPr>
      <w:r>
        <w:t>In addition,</w:t>
      </w:r>
      <w:r w:rsidR="00947495">
        <w:t xml:space="preserve"> because the namespace of a library is part of the text, changing the namespace of a library</w:t>
      </w:r>
      <w:r>
        <w:t xml:space="preserve"> requires a new version, just like any other change to the text of the library.</w:t>
      </w:r>
      <w:r w:rsidR="0078370D">
        <w:t xml:space="preserve"> However, because a change to the namespace is not a material change to the measure itself, changing the namespace does not require a different version-independent identifier to be used for the measure.</w:t>
      </w:r>
    </w:p>
    <w:p w14:paraId="5243C1F9" w14:textId="77777777" w:rsidR="00684D02" w:rsidRDefault="00684D02">
      <w:pPr>
        <w:pStyle w:val="BodyText"/>
        <w:spacing w:line="256" w:lineRule="auto"/>
        <w:ind w:left="540" w:right="106"/>
      </w:pPr>
    </w:p>
    <w:p w14:paraId="14230FC0" w14:textId="77777777" w:rsidR="00083E73" w:rsidRDefault="009D1A4A">
      <w:pPr>
        <w:pStyle w:val="Heading2"/>
        <w:numPr>
          <w:ilvl w:val="1"/>
          <w:numId w:val="9"/>
        </w:numPr>
        <w:tabs>
          <w:tab w:val="left" w:pos="1077"/>
          <w:tab w:val="left" w:pos="1078"/>
        </w:tabs>
        <w:spacing w:before="172"/>
        <w:ind w:left="1078" w:hanging="538"/>
        <w:jc w:val="left"/>
      </w:pPr>
      <w:r>
        <w:t>Data</w:t>
      </w:r>
      <w:r>
        <w:rPr>
          <w:spacing w:val="-6"/>
        </w:rPr>
        <w:t xml:space="preserve"> </w:t>
      </w:r>
      <w:r>
        <w:t>Model</w:t>
      </w:r>
    </w:p>
    <w:p w14:paraId="20200780" w14:textId="370AD9B9" w:rsidR="00083E73" w:rsidRDefault="00083E73">
      <w:pPr>
        <w:pStyle w:val="BodyText"/>
        <w:spacing w:before="9"/>
        <w:rPr>
          <w:b/>
        </w:rPr>
      </w:pPr>
    </w:p>
    <w:p w14:paraId="07CC8FAC" w14:textId="5C8D0D9E" w:rsidR="00083E73" w:rsidRDefault="009D1A4A">
      <w:pPr>
        <w:pStyle w:val="BodyText"/>
        <w:spacing w:line="240" w:lineRule="exact"/>
        <w:ind w:left="540" w:right="20"/>
      </w:pPr>
      <w:r>
        <w:t xml:space="preserve">CQL can be used with any data model. </w:t>
      </w:r>
      <w:r>
        <w:rPr>
          <w:spacing w:val="-4"/>
        </w:rPr>
        <w:t xml:space="preserve">However, </w:t>
      </w:r>
      <w:r>
        <w:t xml:space="preserve">within the </w:t>
      </w:r>
      <w:bookmarkStart w:id="42" w:name="_bookmark24"/>
      <w:bookmarkEnd w:id="42"/>
      <w:r>
        <w:t xml:space="preserve">context of HQMF any </w:t>
      </w:r>
      <w:r w:rsidR="005D02C7">
        <w:t>referenced</w:t>
      </w:r>
      <w:r>
        <w:t xml:space="preserve"> CQL library must identify a data model and that data model must be </w:t>
      </w:r>
      <w:r>
        <w:rPr>
          <w:rFonts w:ascii="Courier New"/>
          <w:sz w:val="20"/>
        </w:rPr>
        <w:t>QDM</w:t>
      </w:r>
      <w:r>
        <w:t>.</w:t>
      </w:r>
    </w:p>
    <w:p w14:paraId="4DB0689D" w14:textId="56323E74" w:rsidR="00083E73" w:rsidRDefault="00083E73">
      <w:pPr>
        <w:pStyle w:val="BodyText"/>
        <w:spacing w:before="7"/>
        <w:rPr>
          <w:sz w:val="16"/>
        </w:rPr>
      </w:pPr>
    </w:p>
    <w:p w14:paraId="03AA328B" w14:textId="77777777" w:rsidR="00083E73" w:rsidRDefault="00083E73">
      <w:pPr>
        <w:pStyle w:val="BodyText"/>
        <w:rPr>
          <w:sz w:val="20"/>
        </w:rPr>
      </w:pPr>
    </w:p>
    <w:p w14:paraId="3361BA5D" w14:textId="77777777" w:rsidR="00083E73" w:rsidRDefault="00083E73">
      <w:pPr>
        <w:pStyle w:val="BodyText"/>
        <w:spacing w:before="10"/>
        <w:rPr>
          <w:sz w:val="15"/>
        </w:rPr>
      </w:pPr>
    </w:p>
    <w:p w14:paraId="5A7AF482" w14:textId="1DAA7827" w:rsidR="000B34D7" w:rsidRDefault="000B34D7">
      <w:pPr>
        <w:pStyle w:val="BodyText"/>
        <w:spacing w:before="62"/>
        <w:ind w:left="540" w:right="106"/>
      </w:pPr>
      <w:r>
        <w:rPr>
          <w:noProof/>
        </w:rPr>
        <mc:AlternateContent>
          <mc:Choice Requires="wpg">
            <w:drawing>
              <wp:anchor distT="0" distB="0" distL="0" distR="0" simplePos="0" relativeHeight="251667456" behindDoc="0" locked="0" layoutInCell="1" allowOverlap="1" wp14:anchorId="7092B1BF" wp14:editId="78B382F8">
                <wp:simplePos x="0" y="0"/>
                <wp:positionH relativeFrom="page">
                  <wp:posOffset>771525</wp:posOffset>
                </wp:positionH>
                <wp:positionV relativeFrom="paragraph">
                  <wp:posOffset>243840</wp:posOffset>
                </wp:positionV>
                <wp:extent cx="5944235" cy="1393825"/>
                <wp:effectExtent l="0" t="0" r="18415" b="15875"/>
                <wp:wrapTopAndBottom/>
                <wp:docPr id="15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93825"/>
                          <a:chOff x="1440" y="231"/>
                          <a:chExt cx="9361" cy="1604"/>
                        </a:xfrm>
                      </wpg:grpSpPr>
                      <wps:wsp>
                        <wps:cNvPr id="152" name="Freeform 85"/>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84"/>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Text Box 83"/>
                        <wps:cNvSpPr txBox="1">
                          <a:spLocks noChangeArrowheads="1"/>
                        </wps:cNvSpPr>
                        <wps:spPr bwMode="auto">
                          <a:xfrm>
                            <a:off x="1440" y="231"/>
                            <a:ext cx="9361" cy="16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046A93" w14:textId="77777777" w:rsidR="00FF5AFD" w:rsidRDefault="00FF5AFD" w:rsidP="000B34D7">
                              <w:pPr>
                                <w:spacing w:before="3"/>
                                <w:rPr>
                                  <w:sz w:val="20"/>
                                </w:rPr>
                              </w:pPr>
                            </w:p>
                            <w:p w14:paraId="2379692A" w14:textId="77777777" w:rsidR="00FF5AFD" w:rsidRDefault="00FF5AFD" w:rsidP="000B34D7">
                              <w:pPr>
                                <w:ind w:left="273"/>
                                <w:rPr>
                                  <w:b/>
                                  <w:sz w:val="20"/>
                                </w:rPr>
                              </w:pPr>
                              <w:r>
                                <w:rPr>
                                  <w:b/>
                                  <w:sz w:val="20"/>
                                </w:rPr>
                                <w:t>Conformance Requirement 3 (CQL Data Model):</w:t>
                              </w:r>
                            </w:p>
                            <w:p w14:paraId="03C42922" w14:textId="77777777" w:rsidR="00FF5AFD" w:rsidRPr="00481912" w:rsidRDefault="00FF5AF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FF5AFD" w:rsidRDefault="00FF5AF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FF5AFD" w:rsidRPr="00481912" w:rsidRDefault="00FF5AF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2B1BF" id="Group 82" o:spid="_x0000_s1038" style="position:absolute;left:0;text-align:left;margin-left:60.75pt;margin-top:19.2pt;width:468.05pt;height:109.75pt;z-index:251667456;mso-wrap-distance-left:0;mso-wrap-distance-right:0;mso-position-horizontal-relative:page;mso-position-vertical-relative:text" coordorigin="1440,231" coordsize="9361,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">
                <v:shape id="Freeform 85" o:spid="_x0000_s1039"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" path="m9272,l80,,49,6,23,23,6,49,,80,,1516r6,31l23,1572r26,17l80,1595r9192,l9303,1589r26,-17l9346,1547r6,-31l9352,80r-6,-31l9329,23,9303,6,9272,xe" fillcolor="#fffde8" stroked="f">
                  <v:path arrowok="t" o:connecttype="custom" o:connectlocs="9272,235;80,235;49,241;23,258;6,284;0,315;0,1751;6,1782;23,1807;49,1824;80,1830;9272,1830;9303,1824;9329,1807;9346,1782;9352,1751;9352,315;9346,284;9329,258;9303,241;9272,235" o:connectangles="0,0,0,0,0,0,0,0,0,0,0,0,0,0,0,0,0,0,0,0,0"/>
                </v:shape>
                <v:shape id="Freeform 84" o:spid="_x0000_s1040"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" path="m9272,l80,,49,6,23,23,6,49,,80,,1516r6,31l23,1572r26,17l80,1595r9192,l9303,1589r26,-17l9346,1547r6,-31l9352,80r-6,-31l9329,23,9303,6,9272,xe" filled="f" strokeweight=".14056mm">
                  <v:path arrowok="t" o:connecttype="custom" o:connectlocs="9272,235;80,235;49,241;23,258;6,284;0,315;0,1751;6,1782;23,1807;49,1824;80,1830;9272,1830;9303,1824;9329,1807;9346,1782;9352,1751;9352,315;9346,284;9329,258;9303,241;9272,235" o:connectangles="0,0,0,0,0,0,0,0,0,0,0,0,0,0,0,0,0,0,0,0,0"/>
                </v:shape>
                <v:shape id="Text Box 83" o:spid="_x0000_s1041" type="#_x0000_t202" style="position:absolute;left:1440;top:231;width:936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6B046A93" w14:textId="77777777" w:rsidR="00FF5AFD" w:rsidRDefault="00FF5AFD" w:rsidP="000B34D7">
                        <w:pPr>
                          <w:spacing w:before="3"/>
                          <w:rPr>
                            <w:sz w:val="20"/>
                          </w:rPr>
                        </w:pPr>
                      </w:p>
                      <w:p w14:paraId="2379692A" w14:textId="77777777" w:rsidR="00FF5AFD" w:rsidRDefault="00FF5AFD" w:rsidP="000B34D7">
                        <w:pPr>
                          <w:ind w:left="273"/>
                          <w:rPr>
                            <w:b/>
                            <w:sz w:val="20"/>
                          </w:rPr>
                        </w:pPr>
                        <w:r>
                          <w:rPr>
                            <w:b/>
                            <w:sz w:val="20"/>
                          </w:rPr>
                          <w:t>Conformance Requirement 3 (CQL Data Model):</w:t>
                        </w:r>
                      </w:p>
                      <w:p w14:paraId="03C42922" w14:textId="77777777" w:rsidR="00FF5AFD" w:rsidRPr="00481912" w:rsidRDefault="00FF5AF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FF5AFD" w:rsidRDefault="00FF5AF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FF5AFD" w:rsidRPr="00481912" w:rsidRDefault="00FF5AF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v:textbox>
                </v:shape>
                <w10:wrap type="topAndBottom" anchorx="page"/>
              </v:group>
            </w:pict>
          </mc:Fallback>
        </mc:AlternateContent>
      </w:r>
    </w:p>
    <w:p w14:paraId="20AF209D" w14:textId="4491850F" w:rsidR="000B34D7" w:rsidRDefault="000B34D7">
      <w:pPr>
        <w:pStyle w:val="BodyText"/>
        <w:spacing w:before="62"/>
        <w:ind w:left="540" w:right="106"/>
      </w:pPr>
    </w:p>
    <w:p w14:paraId="473760A5" w14:textId="182E1BAF" w:rsidR="00083E73" w:rsidRDefault="009D1A4A">
      <w:pPr>
        <w:pStyle w:val="BodyText"/>
        <w:spacing w:before="62"/>
        <w:ind w:left="540" w:right="106"/>
      </w:pPr>
      <w:r>
        <w:t>For example:</w:t>
      </w:r>
    </w:p>
    <w:p w14:paraId="32837222" w14:textId="77777777" w:rsidR="00083E73" w:rsidRDefault="004B037C">
      <w:pPr>
        <w:pStyle w:val="BodyText"/>
        <w:spacing w:before="7"/>
        <w:rPr>
          <w:sz w:val="16"/>
        </w:rPr>
      </w:pPr>
      <w:r>
        <w:rPr>
          <w:noProof/>
        </w:rPr>
        <mc:AlternateContent>
          <mc:Choice Requires="wps">
            <w:drawing>
              <wp:anchor distT="0" distB="0" distL="0" distR="0" simplePos="0" relativeHeight="251634176" behindDoc="0" locked="0" layoutInCell="1" allowOverlap="1" wp14:anchorId="199651FD" wp14:editId="19B46CFE">
                <wp:simplePos x="0" y="0"/>
                <wp:positionH relativeFrom="page">
                  <wp:posOffset>914400</wp:posOffset>
                </wp:positionH>
                <wp:positionV relativeFrom="paragraph">
                  <wp:posOffset>148590</wp:posOffset>
                </wp:positionV>
                <wp:extent cx="5943600" cy="0"/>
                <wp:effectExtent l="12700" t="8890" r="25400" b="29210"/>
                <wp:wrapTopAndBottom/>
                <wp:docPr id="9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0F97F" id="Line 81"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" strokeweight=".14039mm">
                <w10:wrap type="topAndBottom" anchorx="page"/>
              </v:line>
            </w:pict>
          </mc:Fallback>
        </mc:AlternateContent>
      </w:r>
    </w:p>
    <w:p w14:paraId="77BE542C" w14:textId="77777777" w:rsidR="00083E73" w:rsidRDefault="009D1A4A">
      <w:pPr>
        <w:tabs>
          <w:tab w:val="left" w:pos="539"/>
        </w:tabs>
        <w:spacing w:after="51" w:line="194" w:lineRule="exact"/>
        <w:ind w:left="103" w:right="106"/>
        <w:rPr>
          <w:rFonts w:ascii="Courier New"/>
          <w:sz w:val="18"/>
        </w:rPr>
      </w:pPr>
      <w:r>
        <w:rPr>
          <w:rFonts w:ascii="Courier New"/>
          <w:b/>
          <w:sz w:val="18"/>
        </w:rPr>
        <w:t>10</w:t>
      </w:r>
      <w:r>
        <w:rPr>
          <w:rFonts w:ascii="Courier New"/>
          <w:b/>
          <w:sz w:val="18"/>
        </w:rPr>
        <w:tab/>
      </w:r>
      <w:bookmarkStart w:id="43" w:name="_bookmark25"/>
      <w:bookmarkEnd w:id="43"/>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3"/>
          <w:sz w:val="18"/>
        </w:rPr>
        <w:t xml:space="preserve"> </w:t>
      </w:r>
      <w:r>
        <w:rPr>
          <w:rFonts w:ascii="Courier New"/>
          <w:color w:val="0000FF"/>
          <w:sz w:val="18"/>
        </w:rPr>
        <w:t>'5.0.2'</w:t>
      </w:r>
    </w:p>
    <w:p w14:paraId="5BB0034F"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27C48AA" wp14:editId="39C5FA5B">
                <wp:extent cx="5948680" cy="5080"/>
                <wp:effectExtent l="0" t="0" r="7620" b="7620"/>
                <wp:docPr id="9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4" name="Line 8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4B440AA" id="Group 7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ctPrr&#10;FAIAAIkEAAAOAAAAAAAAAAAAAAAAAC4CAABkcnMvZTJvRG9jLnhtbFBLAQItABQABgAIAAAAIQAQ&#10;9iyK2gAAAAIBAAAPAAAAAAAAAAAAAAAAAG4EAABkcnMvZG93bnJldi54bWxQSwUGAAAAAAQABADz&#10;AAAAdQUAAAAA&#10;">
                <v:line id="Line 8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" strokeweight=".14039mm"/>
                <w10:anchorlock/>
              </v:group>
            </w:pict>
          </mc:Fallback>
        </mc:AlternateContent>
      </w:r>
    </w:p>
    <w:p w14:paraId="0A7BDA20" w14:textId="77777777" w:rsidR="00083E73" w:rsidRDefault="00083E73">
      <w:pPr>
        <w:pStyle w:val="BodyText"/>
        <w:spacing w:before="2"/>
        <w:rPr>
          <w:rFonts w:ascii="Courier New"/>
          <w:sz w:val="13"/>
        </w:rPr>
      </w:pPr>
    </w:p>
    <w:p w14:paraId="4C6BAABB" w14:textId="77777777" w:rsidR="00083E73" w:rsidRDefault="004B037C">
      <w:pPr>
        <w:spacing w:before="62"/>
        <w:ind w:left="2832" w:right="106"/>
        <w:rPr>
          <w:rFonts w:ascii="Courier New"/>
          <w:sz w:val="20"/>
        </w:rPr>
      </w:pPr>
      <w:r>
        <w:rPr>
          <w:noProof/>
        </w:rPr>
        <mc:AlternateContent>
          <mc:Choice Requires="wps">
            <w:drawing>
              <wp:anchor distT="0" distB="0" distL="114300" distR="114300" simplePos="0" relativeHeight="251680256" behindDoc="1" locked="0" layoutInCell="1" allowOverlap="1" wp14:anchorId="0D0BAB3F" wp14:editId="7B2243BB">
                <wp:simplePos x="0" y="0"/>
                <wp:positionH relativeFrom="page">
                  <wp:posOffset>4832350</wp:posOffset>
                </wp:positionH>
                <wp:positionV relativeFrom="paragraph">
                  <wp:posOffset>167005</wp:posOffset>
                </wp:positionV>
                <wp:extent cx="38100" cy="0"/>
                <wp:effectExtent l="19050" t="14605" r="19050" b="23495"/>
                <wp:wrapNone/>
                <wp:docPr id="9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8E889" id="Line 78"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5pt,13.15pt" to="38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" strokeweight=".14039mm">
                <w10:wrap anchorx="page"/>
              </v:line>
            </w:pict>
          </mc:Fallback>
        </mc:AlternateContent>
      </w:r>
      <w:r w:rsidR="009D1A4A">
        <w:t xml:space="preserve">Snippet 3: Data Model line from </w:t>
      </w:r>
      <w:r w:rsidR="009D1A4A">
        <w:rPr>
          <w:rFonts w:ascii="Courier New"/>
          <w:sz w:val="20"/>
        </w:rPr>
        <w:t>EXM146v4</w:t>
      </w:r>
      <w:r w:rsidR="009D1A4A">
        <w:rPr>
          <w:rFonts w:ascii="Courier New"/>
          <w:spacing w:val="-71"/>
          <w:sz w:val="20"/>
        </w:rPr>
        <w:t xml:space="preserve"> </w:t>
      </w:r>
      <w:proofErr w:type="spellStart"/>
      <w:r w:rsidR="009D1A4A">
        <w:rPr>
          <w:rFonts w:ascii="Courier New"/>
          <w:sz w:val="20"/>
        </w:rPr>
        <w:t>CQL.cql</w:t>
      </w:r>
      <w:proofErr w:type="spellEnd"/>
    </w:p>
    <w:p w14:paraId="5981AF1C" w14:textId="77777777" w:rsidR="00083E73" w:rsidRDefault="00083E73">
      <w:pPr>
        <w:pStyle w:val="BodyText"/>
        <w:rPr>
          <w:rFonts w:ascii="Courier New"/>
          <w:sz w:val="20"/>
        </w:rPr>
      </w:pPr>
    </w:p>
    <w:p w14:paraId="5F27A394" w14:textId="77777777" w:rsidR="00083E73" w:rsidRDefault="00083E73">
      <w:pPr>
        <w:pStyle w:val="BodyText"/>
        <w:rPr>
          <w:rFonts w:ascii="Courier New"/>
          <w:sz w:val="20"/>
        </w:rPr>
      </w:pPr>
    </w:p>
    <w:p w14:paraId="0EBB5FE0" w14:textId="77777777" w:rsidR="00083E73" w:rsidRDefault="00083E73">
      <w:pPr>
        <w:pStyle w:val="BodyText"/>
        <w:spacing w:before="7"/>
        <w:rPr>
          <w:rFonts w:ascii="Courier New"/>
          <w:sz w:val="16"/>
        </w:rPr>
      </w:pPr>
    </w:p>
    <w:p w14:paraId="4559D88F" w14:textId="77777777" w:rsidR="00083E73" w:rsidRDefault="009D1A4A">
      <w:pPr>
        <w:pStyle w:val="Heading2"/>
        <w:numPr>
          <w:ilvl w:val="1"/>
          <w:numId w:val="9"/>
        </w:numPr>
        <w:tabs>
          <w:tab w:val="left" w:pos="1077"/>
          <w:tab w:val="left" w:pos="1078"/>
        </w:tabs>
        <w:spacing w:before="53"/>
        <w:ind w:left="1078" w:hanging="538"/>
        <w:jc w:val="left"/>
      </w:pPr>
      <w:bookmarkStart w:id="44" w:name="2.3_Code_Systems"/>
      <w:bookmarkStart w:id="45" w:name="_bookmark26"/>
      <w:bookmarkEnd w:id="44"/>
      <w:bookmarkEnd w:id="45"/>
      <w:r>
        <w:t>Code</w:t>
      </w:r>
      <w:r>
        <w:rPr>
          <w:spacing w:val="-7"/>
        </w:rPr>
        <w:t xml:space="preserve"> </w:t>
      </w:r>
      <w:r>
        <w:t>Systems</w:t>
      </w:r>
    </w:p>
    <w:p w14:paraId="22D5CB08" w14:textId="77777777" w:rsidR="00083E73" w:rsidRDefault="00083E73">
      <w:pPr>
        <w:pStyle w:val="BodyText"/>
        <w:spacing w:before="7"/>
        <w:rPr>
          <w:b/>
          <w:sz w:val="21"/>
        </w:rPr>
      </w:pPr>
    </w:p>
    <w:p w14:paraId="7EDAA6A7" w14:textId="77777777" w:rsidR="00083E73" w:rsidRDefault="002E7C31">
      <w:pPr>
        <w:pStyle w:val="BodyText"/>
        <w:ind w:left="540" w:right="106"/>
      </w:pPr>
      <w:hyperlink w:anchor="_bookmark27" w:history="1">
        <w:r w:rsidR="009D1A4A">
          <w:rPr>
            <w:color w:val="0000FF"/>
          </w:rPr>
          <w:t>Conformance Requirement 4</w:t>
        </w:r>
      </w:hyperlink>
      <w:r w:rsidR="009D1A4A">
        <w:rPr>
          <w:color w:val="0000FF"/>
        </w:rPr>
        <w:t xml:space="preserve"> </w:t>
      </w:r>
      <w:r w:rsidR="009D1A4A">
        <w:t>describes how to specify a code system within a CQL library</w:t>
      </w:r>
      <w:bookmarkStart w:id="46" w:name="_bookmark27"/>
      <w:bookmarkEnd w:id="46"/>
      <w:r w:rsidR="009D1A4A">
        <w:t>.</w:t>
      </w:r>
    </w:p>
    <w:p w14:paraId="25385014" w14:textId="77777777" w:rsidR="00083E73" w:rsidRDefault="004B037C">
      <w:pPr>
        <w:pStyle w:val="BodyText"/>
        <w:spacing w:before="8"/>
        <w:rPr>
          <w:sz w:val="16"/>
        </w:rPr>
      </w:pPr>
      <w:r>
        <w:rPr>
          <w:noProof/>
        </w:rPr>
        <mc:AlternateContent>
          <mc:Choice Requires="wpg">
            <w:drawing>
              <wp:anchor distT="0" distB="0" distL="0" distR="0" simplePos="0" relativeHeight="251635200" behindDoc="0" locked="0" layoutInCell="1" allowOverlap="1" wp14:anchorId="2AE36419" wp14:editId="6C8D527E">
                <wp:simplePos x="0" y="0"/>
                <wp:positionH relativeFrom="page">
                  <wp:posOffset>913765</wp:posOffset>
                </wp:positionH>
                <wp:positionV relativeFrom="paragraph">
                  <wp:posOffset>146685</wp:posOffset>
                </wp:positionV>
                <wp:extent cx="5944235" cy="681990"/>
                <wp:effectExtent l="0" t="0" r="12700" b="9525"/>
                <wp:wrapTopAndBottom/>
                <wp:docPr id="8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31"/>
                          <a:chExt cx="9361" cy="1074"/>
                        </a:xfrm>
                      </wpg:grpSpPr>
                      <wps:wsp>
                        <wps:cNvPr id="89" name="Freeform 77"/>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6"/>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75"/>
                        <wps:cNvSpPr txBox="1">
                          <a:spLocks noChangeArrowheads="1"/>
                        </wps:cNvSpPr>
                        <wps:spPr bwMode="auto">
                          <a:xfrm>
                            <a:off x="1440" y="23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EF66C" w14:textId="77777777" w:rsidR="00FF5AFD" w:rsidRDefault="00FF5AFD">
                              <w:pPr>
                                <w:spacing w:before="3"/>
                                <w:rPr>
                                  <w:sz w:val="20"/>
                                </w:rPr>
                              </w:pPr>
                            </w:p>
                            <w:p w14:paraId="46605C35" w14:textId="77777777" w:rsidR="00FF5AFD" w:rsidRDefault="00FF5AFD">
                              <w:pPr>
                                <w:ind w:left="273"/>
                                <w:rPr>
                                  <w:b/>
                                  <w:sz w:val="20"/>
                                </w:rPr>
                              </w:pPr>
                              <w:r>
                                <w:rPr>
                                  <w:b/>
                                  <w:sz w:val="20"/>
                                </w:rPr>
                                <w:t>Conformance Requirement 4 (Code System Specification):</w:t>
                              </w:r>
                            </w:p>
                            <w:p w14:paraId="79BE4853" w14:textId="77777777" w:rsidR="00FF5AFD" w:rsidRDefault="00FF5AF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36419" id="Group 74" o:spid="_x0000_s1042" style="position:absolute;margin-left:71.95pt;margin-top:11.55pt;width:468.05pt;height:53.7pt;z-index:251635200;mso-wrap-distance-left:0;mso-wrap-distance-right:0;mso-position-horizontal-relative:page;mso-position-vertical-relative:text" coordorigin="1440,23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">
                <v:shape id="Freeform 77" o:spid="_x0000_s1043"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" path="m9272,l80,,49,7,23,24,6,49,,80,,986r6,31l23,1043r26,17l80,1066r9192,l9303,1060r26,-17l9346,1017r6,-31l9352,80r-6,-31l9329,24,9303,7,9272,xe" fillcolor="#fffde8" stroked="f">
                  <v:path arrowok="t" o:connecttype="custom" o:connectlocs="9272,235;80,235;49,242;23,259;6,284;0,315;0,1221;6,1252;23,1278;49,1295;80,1301;9272,1301;9303,1295;9329,1278;9346,1252;9352,1221;9352,315;9346,284;9329,259;9303,242;9272,235" o:connectangles="0,0,0,0,0,0,0,0,0,0,0,0,0,0,0,0,0,0,0,0,0"/>
                </v:shape>
                <v:shape id="Freeform 76" o:spid="_x0000_s1044"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" path="m9272,l80,,49,7,23,24,6,49,,80,,986r6,31l23,1043r26,17l80,1066r9192,l9303,1060r26,-17l9346,1017r6,-31l9352,80r-6,-31l9329,24,9303,7,9272,xe" filled="f" strokeweight=".14056mm">
                  <v:path arrowok="t" o:connecttype="custom" o:connectlocs="9272,235;80,235;49,242;23,259;6,284;0,315;0,1221;6,1252;23,1278;49,1295;80,1301;9272,1301;9303,1295;9329,1278;9346,1252;9352,1221;9352,315;9346,284;9329,259;9303,242;9272,235" o:connectangles="0,0,0,0,0,0,0,0,0,0,0,0,0,0,0,0,0,0,0,0,0"/>
                </v:shape>
                <v:shape id="Text Box 75" o:spid="_x0000_s1045" type="#_x0000_t202" style="position:absolute;left:1440;top:23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D9EF66C" w14:textId="77777777" w:rsidR="00FF5AFD" w:rsidRDefault="00FF5AFD">
                        <w:pPr>
                          <w:spacing w:before="3"/>
                          <w:rPr>
                            <w:sz w:val="20"/>
                          </w:rPr>
                        </w:pPr>
                      </w:p>
                      <w:p w14:paraId="46605C35" w14:textId="77777777" w:rsidR="00FF5AFD" w:rsidRDefault="00FF5AFD">
                        <w:pPr>
                          <w:ind w:left="273"/>
                          <w:rPr>
                            <w:b/>
                            <w:sz w:val="20"/>
                          </w:rPr>
                        </w:pPr>
                        <w:r>
                          <w:rPr>
                            <w:b/>
                            <w:sz w:val="20"/>
                          </w:rPr>
                          <w:t>Conformance Requirement 4 (Code System Specification):</w:t>
                        </w:r>
                      </w:p>
                      <w:p w14:paraId="79BE4853" w14:textId="77777777" w:rsidR="00FF5AFD" w:rsidRDefault="00FF5AF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v:textbox>
                </v:shape>
                <w10:wrap type="topAndBottom" anchorx="page"/>
              </v:group>
            </w:pict>
          </mc:Fallback>
        </mc:AlternateContent>
      </w:r>
    </w:p>
    <w:p w14:paraId="7C64C908" w14:textId="77777777" w:rsidR="00083E73" w:rsidRDefault="00083E73">
      <w:pPr>
        <w:pStyle w:val="BodyText"/>
        <w:rPr>
          <w:sz w:val="20"/>
        </w:rPr>
      </w:pPr>
    </w:p>
    <w:p w14:paraId="418139D5" w14:textId="77777777" w:rsidR="00083E73" w:rsidRDefault="00083E73">
      <w:pPr>
        <w:pStyle w:val="BodyText"/>
        <w:spacing w:before="10"/>
        <w:rPr>
          <w:sz w:val="15"/>
        </w:rPr>
      </w:pPr>
    </w:p>
    <w:p w14:paraId="15947906" w14:textId="77777777" w:rsidR="00083E73" w:rsidRDefault="009D1A4A">
      <w:pPr>
        <w:pStyle w:val="BodyText"/>
        <w:spacing w:before="62"/>
        <w:ind w:left="540" w:right="106"/>
      </w:pPr>
      <w:r>
        <w:t>For example:</w:t>
      </w:r>
    </w:p>
    <w:p w14:paraId="7BF38A15" w14:textId="77777777" w:rsidR="00083E73" w:rsidRDefault="004B037C">
      <w:pPr>
        <w:pStyle w:val="BodyText"/>
        <w:spacing w:before="7"/>
        <w:rPr>
          <w:sz w:val="16"/>
        </w:rPr>
      </w:pPr>
      <w:r>
        <w:rPr>
          <w:noProof/>
        </w:rPr>
        <mc:AlternateContent>
          <mc:Choice Requires="wps">
            <w:drawing>
              <wp:anchor distT="0" distB="0" distL="0" distR="0" simplePos="0" relativeHeight="251636224" behindDoc="0" locked="0" layoutInCell="1" allowOverlap="1" wp14:anchorId="0E2B022C" wp14:editId="04A2ABD4">
                <wp:simplePos x="0" y="0"/>
                <wp:positionH relativeFrom="page">
                  <wp:posOffset>914400</wp:posOffset>
                </wp:positionH>
                <wp:positionV relativeFrom="paragraph">
                  <wp:posOffset>148590</wp:posOffset>
                </wp:positionV>
                <wp:extent cx="5943600" cy="0"/>
                <wp:effectExtent l="12700" t="8890" r="25400" b="29210"/>
                <wp:wrapTopAndBottom/>
                <wp:docPr id="8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F4A1A" id="Line 73"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" strokeweight=".14039mm">
                <w10:wrap type="topAndBottom" anchorx="page"/>
              </v:line>
            </w:pict>
          </mc:Fallback>
        </mc:AlternateContent>
      </w:r>
    </w:p>
    <w:p w14:paraId="49053C97" w14:textId="77777777" w:rsidR="00083E73" w:rsidRDefault="009D1A4A">
      <w:pPr>
        <w:tabs>
          <w:tab w:val="left" w:pos="539"/>
        </w:tabs>
        <w:spacing w:line="194" w:lineRule="exact"/>
        <w:ind w:left="211" w:right="106"/>
        <w:rPr>
          <w:rFonts w:ascii="Courier New"/>
          <w:sz w:val="18"/>
        </w:rPr>
      </w:pPr>
      <w:r>
        <w:rPr>
          <w:rFonts w:ascii="Courier New"/>
          <w:b/>
          <w:sz w:val="18"/>
        </w:rPr>
        <w:t>5</w:t>
      </w:r>
      <w:r>
        <w:rPr>
          <w:rFonts w:ascii="Courier New"/>
          <w:b/>
          <w:sz w:val="18"/>
        </w:rPr>
        <w:tab/>
      </w:r>
      <w:bookmarkStart w:id="47" w:name="_bookmark28"/>
      <w:bookmarkEnd w:id="47"/>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sz w:val="18"/>
        </w:rPr>
        <w:t>:</w:t>
      </w:r>
      <w:r>
        <w:rPr>
          <w:rFonts w:ascii="Courier New"/>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68F25B86"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37248" behindDoc="0" locked="0" layoutInCell="1" allowOverlap="1" wp14:anchorId="2BEBD844" wp14:editId="6FA6A7D3">
                <wp:simplePos x="0" y="0"/>
                <wp:positionH relativeFrom="page">
                  <wp:posOffset>914400</wp:posOffset>
                </wp:positionH>
                <wp:positionV relativeFrom="paragraph">
                  <wp:posOffset>159385</wp:posOffset>
                </wp:positionV>
                <wp:extent cx="5943600" cy="0"/>
                <wp:effectExtent l="12700" t="6985" r="25400" b="31115"/>
                <wp:wrapTopAndBottom/>
                <wp:docPr id="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CAE61" id="Line 72" o:spid="_x0000_s1026" style="position:absolute;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Dxr3bN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6</w:t>
      </w:r>
      <w:r w:rsidR="009D1A4A">
        <w:rPr>
          <w:rFonts w:ascii="Courier New"/>
          <w:b/>
          <w:sz w:val="18"/>
        </w:rPr>
        <w:tab/>
      </w:r>
      <w:r w:rsidR="009D1A4A">
        <w:rPr>
          <w:rFonts w:ascii="Courier New"/>
          <w:b/>
          <w:color w:val="7F0054"/>
          <w:sz w:val="18"/>
        </w:rPr>
        <w:t>version</w:t>
      </w:r>
      <w:r w:rsidR="009D1A4A">
        <w:rPr>
          <w:rFonts w:ascii="Courier New"/>
          <w:b/>
          <w:color w:val="7F0054"/>
          <w:spacing w:val="-15"/>
          <w:sz w:val="18"/>
        </w:rPr>
        <w:t xml:space="preserve">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7:version:201609'</w:t>
      </w:r>
    </w:p>
    <w:p w14:paraId="34AE0862" w14:textId="77777777" w:rsidR="00083E73" w:rsidRDefault="00083E73">
      <w:pPr>
        <w:pStyle w:val="BodyText"/>
        <w:spacing w:before="7"/>
        <w:rPr>
          <w:rFonts w:ascii="Courier New"/>
          <w:sz w:val="11"/>
        </w:rPr>
      </w:pPr>
    </w:p>
    <w:p w14:paraId="1384763D" w14:textId="77777777" w:rsidR="00083E73" w:rsidRDefault="004B037C">
      <w:pPr>
        <w:spacing w:before="62"/>
        <w:ind w:left="2189" w:right="106"/>
      </w:pPr>
      <w:r>
        <w:rPr>
          <w:noProof/>
        </w:rPr>
        <mc:AlternateContent>
          <mc:Choice Requires="wps">
            <w:drawing>
              <wp:anchor distT="0" distB="0" distL="114300" distR="114300" simplePos="0" relativeHeight="251681280" behindDoc="1" locked="0" layoutInCell="1" allowOverlap="1" wp14:anchorId="1E2E3C5D" wp14:editId="67813240">
                <wp:simplePos x="0" y="0"/>
                <wp:positionH relativeFrom="page">
                  <wp:posOffset>5206365</wp:posOffset>
                </wp:positionH>
                <wp:positionV relativeFrom="paragraph">
                  <wp:posOffset>167005</wp:posOffset>
                </wp:positionV>
                <wp:extent cx="38100" cy="0"/>
                <wp:effectExtent l="12065" t="14605" r="26035" b="23495"/>
                <wp:wrapNone/>
                <wp:docPr id="8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0333E" id="Line 71"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95pt,13.15pt" to="41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" strokeweight=".14039mm">
                <w10:wrap anchorx="page"/>
              </v:line>
            </w:pict>
          </mc:Fallback>
        </mc:AlternateContent>
      </w:r>
      <w:r w:rsidR="009D1A4A">
        <w:t xml:space="preserve">Snippet 4: </w:t>
      </w:r>
      <w:proofErr w:type="spellStart"/>
      <w:r w:rsidR="009D1A4A">
        <w:t>codesystem</w:t>
      </w:r>
      <w:proofErr w:type="spellEnd"/>
      <w:r w:rsidR="009D1A4A">
        <w:t xml:space="preserve"> definition line from </w:t>
      </w:r>
      <w:r w:rsidR="009D1A4A">
        <w:rPr>
          <w:rFonts w:ascii="Courier New"/>
          <w:sz w:val="20"/>
        </w:rPr>
        <w:t>Terminology</w:t>
      </w:r>
      <w:r w:rsidR="009D1A4A">
        <w:rPr>
          <w:rFonts w:ascii="Courier New"/>
          <w:spacing w:val="-92"/>
          <w:sz w:val="20"/>
        </w:rPr>
        <w:t xml:space="preserve"> </w:t>
      </w:r>
      <w:proofErr w:type="spellStart"/>
      <w:r w:rsidR="009D1A4A">
        <w:rPr>
          <w:rFonts w:ascii="Courier New"/>
          <w:sz w:val="20"/>
        </w:rPr>
        <w:t>CQL.cql</w:t>
      </w:r>
      <w:proofErr w:type="spellEnd"/>
      <w:r w:rsidR="009D1A4A">
        <w:t>.</w:t>
      </w:r>
    </w:p>
    <w:p w14:paraId="5BB8C572" w14:textId="77777777" w:rsidR="00083E73" w:rsidRDefault="00083E73">
      <w:pPr>
        <w:pStyle w:val="BodyText"/>
        <w:spacing w:before="6"/>
        <w:rPr>
          <w:sz w:val="23"/>
        </w:rPr>
      </w:pPr>
    </w:p>
    <w:p w14:paraId="5A7B8499" w14:textId="48B64222" w:rsidR="00083E73" w:rsidRDefault="009D1A4A">
      <w:pPr>
        <w:pStyle w:val="BodyText"/>
        <w:spacing w:line="244" w:lineRule="auto"/>
        <w:ind w:left="540" w:right="111"/>
      </w:pPr>
      <w:r>
        <w:t>The</w:t>
      </w:r>
      <w:r>
        <w:rPr>
          <w:spacing w:val="-8"/>
        </w:rPr>
        <w:t xml:space="preserve"> </w:t>
      </w:r>
      <w:r>
        <w:t>local</w:t>
      </w:r>
      <w:r>
        <w:rPr>
          <w:spacing w:val="-7"/>
        </w:rPr>
        <w:t xml:space="preserve"> </w:t>
      </w:r>
      <w:r>
        <w:t>identifier</w:t>
      </w:r>
      <w:r>
        <w:rPr>
          <w:spacing w:val="-8"/>
        </w:rPr>
        <w:t xml:space="preserve"> </w:t>
      </w:r>
      <w:r>
        <w:t>for</w:t>
      </w:r>
      <w:r>
        <w:rPr>
          <w:spacing w:val="-7"/>
        </w:rPr>
        <w:t xml:space="preserve"> </w:t>
      </w:r>
      <w:r>
        <w:t>the</w:t>
      </w:r>
      <w:r>
        <w:rPr>
          <w:spacing w:val="-8"/>
        </w:rPr>
        <w:t xml:space="preserve"> </w:t>
      </w:r>
      <w:proofErr w:type="spellStart"/>
      <w:r>
        <w:t>codesystem</w:t>
      </w:r>
      <w:proofErr w:type="spellEnd"/>
      <w:r>
        <w:rPr>
          <w:spacing w:val="-8"/>
        </w:rPr>
        <w:t xml:space="preserve"> </w:t>
      </w:r>
      <w:r>
        <w:t>(</w:t>
      </w:r>
      <w:r>
        <w:rPr>
          <w:rFonts w:ascii="Courier New"/>
          <w:color w:val="0000FF"/>
          <w:sz w:val="20"/>
        </w:rPr>
        <w:t>"SNOMED-CT"</w:t>
      </w:r>
      <w:r>
        <w:rPr>
          <w:rFonts w:ascii="Courier New"/>
          <w:color w:val="0000FF"/>
          <w:spacing w:val="-73"/>
          <w:sz w:val="20"/>
        </w:rPr>
        <w:t xml:space="preserve"> </w:t>
      </w:r>
      <w:r>
        <w:t>in</w:t>
      </w:r>
      <w:r>
        <w:rPr>
          <w:spacing w:val="-8"/>
        </w:rPr>
        <w:t xml:space="preserve"> </w:t>
      </w:r>
      <w:r>
        <w:t>this</w:t>
      </w:r>
      <w:r>
        <w:rPr>
          <w:spacing w:val="-7"/>
        </w:rPr>
        <w:t xml:space="preserve"> </w:t>
      </w:r>
      <w:r>
        <w:t>case)</w:t>
      </w:r>
      <w:r>
        <w:rPr>
          <w:spacing w:val="-8"/>
        </w:rPr>
        <w:t xml:space="preserve"> </w:t>
      </w:r>
      <w:r>
        <w:t>should</w:t>
      </w:r>
      <w:r>
        <w:rPr>
          <w:spacing w:val="-7"/>
        </w:rPr>
        <w:t xml:space="preserve"> </w:t>
      </w:r>
      <w:r>
        <w:t>include</w:t>
      </w:r>
      <w:r>
        <w:rPr>
          <w:spacing w:val="-8"/>
        </w:rPr>
        <w:t xml:space="preserve"> </w:t>
      </w:r>
      <w:r>
        <w:t>the</w:t>
      </w:r>
      <w:r>
        <w:rPr>
          <w:spacing w:val="-7"/>
        </w:rPr>
        <w:t xml:space="preserve"> </w:t>
      </w:r>
      <w:r>
        <w:t>friendly</w:t>
      </w:r>
      <w:r>
        <w:rPr>
          <w:spacing w:val="-7"/>
        </w:rPr>
        <w:t xml:space="preserve"> </w:t>
      </w:r>
      <w:r>
        <w:t>name</w:t>
      </w:r>
      <w:r>
        <w:rPr>
          <w:spacing w:val="-8"/>
        </w:rPr>
        <w:t xml:space="preserve"> </w:t>
      </w:r>
      <w:r>
        <w:t>of</w:t>
      </w:r>
      <w:r>
        <w:rPr>
          <w:spacing w:val="-7"/>
        </w:rPr>
        <w:t xml:space="preserve"> </w:t>
      </w:r>
      <w:r>
        <w:t>the code</w:t>
      </w:r>
      <w:r>
        <w:rPr>
          <w:spacing w:val="-6"/>
        </w:rPr>
        <w:t xml:space="preserve"> </w:t>
      </w:r>
      <w:r>
        <w:t>system</w:t>
      </w:r>
      <w:r>
        <w:rPr>
          <w:spacing w:val="-6"/>
        </w:rPr>
        <w:t xml:space="preserve"> </w:t>
      </w:r>
      <w:r>
        <w:t>and</w:t>
      </w:r>
      <w:r w:rsidR="008342D8">
        <w:t xml:space="preserve"> optionally, </w:t>
      </w:r>
      <w:r>
        <w:t>an</w:t>
      </w:r>
      <w:r>
        <w:rPr>
          <w:spacing w:val="-6"/>
        </w:rPr>
        <w:t xml:space="preserve"> </w:t>
      </w:r>
      <w:r>
        <w:t>indication</w:t>
      </w:r>
      <w:r>
        <w:rPr>
          <w:spacing w:val="-6"/>
        </w:rPr>
        <w:t xml:space="preserve"> </w:t>
      </w:r>
      <w:r>
        <w:t>of</w:t>
      </w:r>
      <w:r>
        <w:rPr>
          <w:spacing w:val="-6"/>
        </w:rPr>
        <w:t xml:space="preserve"> </w:t>
      </w:r>
      <w:r>
        <w:t>the</w:t>
      </w:r>
      <w:r>
        <w:rPr>
          <w:spacing w:val="-6"/>
        </w:rPr>
        <w:t xml:space="preserve"> </w:t>
      </w:r>
      <w:r>
        <w:t>version,</w:t>
      </w:r>
      <w:r>
        <w:rPr>
          <w:spacing w:val="-6"/>
        </w:rPr>
        <w:t xml:space="preserve"> </w:t>
      </w:r>
      <w:r>
        <w:t>separated</w:t>
      </w:r>
      <w:r>
        <w:rPr>
          <w:spacing w:val="-6"/>
        </w:rPr>
        <w:t xml:space="preserve"> </w:t>
      </w:r>
      <w:r>
        <w:t>with</w:t>
      </w:r>
      <w:r>
        <w:rPr>
          <w:spacing w:val="-6"/>
        </w:rPr>
        <w:t xml:space="preserve"> </w:t>
      </w:r>
      <w:r>
        <w:t>a</w:t>
      </w:r>
      <w:r>
        <w:rPr>
          <w:spacing w:val="-6"/>
        </w:rPr>
        <w:t xml:space="preserve"> </w:t>
      </w:r>
      <w:r>
        <w:t>colon.</w:t>
      </w:r>
    </w:p>
    <w:p w14:paraId="17A6B0A2" w14:textId="77777777" w:rsidR="00083E73" w:rsidRDefault="00083E73">
      <w:pPr>
        <w:pStyle w:val="BodyText"/>
        <w:spacing w:before="5"/>
        <w:rPr>
          <w:sz w:val="16"/>
        </w:rPr>
      </w:pPr>
    </w:p>
    <w:p w14:paraId="68BF0E88" w14:textId="3569C1E2" w:rsidR="008342D8" w:rsidRDefault="008342D8">
      <w:pPr>
        <w:pStyle w:val="BodyText"/>
        <w:spacing w:before="62" w:line="256" w:lineRule="auto"/>
        <w:ind w:left="540" w:right="45"/>
      </w:pPr>
      <w:r>
        <w:t xml:space="preserve">Version information for </w:t>
      </w:r>
      <w:r w:rsidR="003A6221">
        <w:t>code system</w:t>
      </w:r>
      <w:r>
        <w:t>s is not required to be included in eCQMs; terminology versioning information may be specified externally. However, if versioning information is included, it must be done in accordance with the conformance requirements specified in this IG.</w:t>
      </w:r>
    </w:p>
    <w:p w14:paraId="26420185" w14:textId="77777777" w:rsidR="008342D8" w:rsidRDefault="008342D8">
      <w:pPr>
        <w:pStyle w:val="BodyText"/>
        <w:spacing w:before="62" w:line="256" w:lineRule="auto"/>
        <w:ind w:left="540" w:right="45"/>
      </w:pPr>
    </w:p>
    <w:p w14:paraId="70D2F650" w14:textId="049D6BEC" w:rsidR="00083E73" w:rsidRDefault="009D1A4A">
      <w:pPr>
        <w:pStyle w:val="BodyText"/>
        <w:spacing w:before="62" w:line="256" w:lineRule="auto"/>
        <w:ind w:left="540" w:right="45"/>
      </w:pPr>
      <w:r>
        <w:t xml:space="preserve">The URN for the version part of the identifier uses the namespace </w:t>
      </w:r>
      <w:r w:rsidRPr="00AA0ED3">
        <w:rPr>
          <w:rFonts w:ascii="Courier New"/>
          <w:color w:val="0000FF"/>
          <w:sz w:val="18"/>
        </w:rPr>
        <w:t>version</w:t>
      </w:r>
      <w:r>
        <w:t xml:space="preserve"> to indicate that this is the logical identifier of a version.</w:t>
      </w:r>
    </w:p>
    <w:p w14:paraId="6840557E" w14:textId="1B3F26D3" w:rsidR="00083E73" w:rsidRDefault="00FE213D">
      <w:pPr>
        <w:pStyle w:val="BodyText"/>
        <w:spacing w:before="120" w:line="256" w:lineRule="auto"/>
        <w:ind w:left="540"/>
      </w:pPr>
      <w:r>
        <w:t>In addition, based on request for comment (RFC) 3406</w:t>
      </w:r>
      <w:r w:rsidR="009D1A4A">
        <w:t xml:space="preserve"> [</w:t>
      </w:r>
      <w:hyperlink w:anchor="_bookmark64" w:history="1">
        <w:r w:rsidR="009D1A4A">
          <w:rPr>
            <w:color w:val="0000FF"/>
          </w:rPr>
          <w:t>8</w:t>
        </w:r>
      </w:hyperlink>
      <w:r w:rsidR="009D1A4A">
        <w:t xml:space="preserve">] for formal or informal URNs, there is an expectation of uniqueness for the namespace. The </w:t>
      </w:r>
      <w:r w:rsidR="009D1A4A" w:rsidRPr="00AA0ED3">
        <w:rPr>
          <w:rFonts w:ascii="Courier New"/>
          <w:color w:val="0000FF"/>
          <w:sz w:val="18"/>
        </w:rPr>
        <w:t>hl7</w:t>
      </w:r>
      <w:r w:rsidR="009D1A4A">
        <w:t xml:space="preserve"> prefix provides this unique namespace.</w:t>
      </w:r>
    </w:p>
    <w:p w14:paraId="071CBB7D" w14:textId="6421441F" w:rsidR="00083E73" w:rsidRDefault="00083E73">
      <w:pPr>
        <w:pStyle w:val="BodyText"/>
      </w:pPr>
    </w:p>
    <w:p w14:paraId="6B3F5557" w14:textId="77B9E303" w:rsidR="000B34D7" w:rsidRDefault="000B34D7">
      <w:pPr>
        <w:pStyle w:val="BodyText"/>
      </w:pPr>
    </w:p>
    <w:p w14:paraId="3146E666" w14:textId="080197B9" w:rsidR="000B34D7" w:rsidRDefault="000B34D7">
      <w:pPr>
        <w:pStyle w:val="BodyText"/>
      </w:pPr>
    </w:p>
    <w:p w14:paraId="40263E51" w14:textId="1631866A" w:rsidR="000B34D7" w:rsidRDefault="000B34D7">
      <w:pPr>
        <w:pStyle w:val="BodyText"/>
      </w:pPr>
    </w:p>
    <w:p w14:paraId="04FE53F2" w14:textId="2BE730AD" w:rsidR="000B34D7" w:rsidRDefault="000B34D7">
      <w:pPr>
        <w:pStyle w:val="BodyText"/>
      </w:pPr>
    </w:p>
    <w:p w14:paraId="5F431471" w14:textId="2B742AB6" w:rsidR="000B34D7" w:rsidRDefault="000B34D7">
      <w:pPr>
        <w:pStyle w:val="BodyText"/>
      </w:pPr>
    </w:p>
    <w:p w14:paraId="22976508" w14:textId="77777777" w:rsidR="000B34D7" w:rsidRDefault="000B34D7">
      <w:pPr>
        <w:pStyle w:val="BodyText"/>
      </w:pPr>
    </w:p>
    <w:p w14:paraId="74514F6C" w14:textId="77777777" w:rsidR="00083E73" w:rsidRDefault="009D1A4A">
      <w:pPr>
        <w:pStyle w:val="Heading2"/>
        <w:numPr>
          <w:ilvl w:val="1"/>
          <w:numId w:val="9"/>
        </w:numPr>
        <w:tabs>
          <w:tab w:val="left" w:pos="1077"/>
          <w:tab w:val="left" w:pos="1078"/>
        </w:tabs>
        <w:spacing w:before="169"/>
        <w:ind w:left="1078" w:hanging="538"/>
        <w:jc w:val="left"/>
      </w:pPr>
      <w:bookmarkStart w:id="48" w:name="2.4_Value_Sets"/>
      <w:bookmarkStart w:id="49" w:name="_bookmark29"/>
      <w:bookmarkEnd w:id="48"/>
      <w:bookmarkEnd w:id="49"/>
      <w:r>
        <w:rPr>
          <w:spacing w:val="-5"/>
        </w:rPr>
        <w:t>Value</w:t>
      </w:r>
      <w:r>
        <w:rPr>
          <w:spacing w:val="-2"/>
        </w:rPr>
        <w:t xml:space="preserve"> </w:t>
      </w:r>
      <w:r>
        <w:t>Sets</w:t>
      </w:r>
    </w:p>
    <w:p w14:paraId="6E60D818" w14:textId="77777777" w:rsidR="00083E73" w:rsidRDefault="00083E73">
      <w:pPr>
        <w:pStyle w:val="BodyText"/>
        <w:spacing w:before="7"/>
        <w:rPr>
          <w:b/>
          <w:sz w:val="21"/>
        </w:rPr>
      </w:pPr>
    </w:p>
    <w:p w14:paraId="144F0649" w14:textId="77777777" w:rsidR="00083E73" w:rsidRDefault="002E7C31">
      <w:pPr>
        <w:pStyle w:val="BodyText"/>
        <w:ind w:left="540" w:right="106"/>
      </w:pPr>
      <w:hyperlink w:anchor="_bookmark30" w:history="1">
        <w:r w:rsidR="009D1A4A">
          <w:rPr>
            <w:color w:val="0000FF"/>
          </w:rPr>
          <w:t>Conformance Requirement 5</w:t>
        </w:r>
      </w:hyperlink>
      <w:r w:rsidR="009D1A4A">
        <w:rPr>
          <w:color w:val="0000FF"/>
        </w:rPr>
        <w:t xml:space="preserve"> </w:t>
      </w:r>
      <w:r w:rsidR="009D1A4A">
        <w:t xml:space="preserve">describes how to specify a </w:t>
      </w:r>
      <w:proofErr w:type="spellStart"/>
      <w:r w:rsidR="009D1A4A">
        <w:t>valueset</w:t>
      </w:r>
      <w:proofErr w:type="spellEnd"/>
      <w:r w:rsidR="009D1A4A">
        <w:t xml:space="preserve"> within a CQL library</w:t>
      </w:r>
      <w:bookmarkStart w:id="50" w:name="_bookmark30"/>
      <w:bookmarkEnd w:id="50"/>
      <w:r w:rsidR="009D1A4A">
        <w:t>.</w:t>
      </w:r>
    </w:p>
    <w:p w14:paraId="36B0D1D9" w14:textId="77777777" w:rsidR="00083E73" w:rsidRDefault="004B037C">
      <w:pPr>
        <w:pStyle w:val="BodyText"/>
        <w:spacing w:before="6"/>
        <w:rPr>
          <w:sz w:val="15"/>
        </w:rPr>
      </w:pPr>
      <w:r>
        <w:rPr>
          <w:noProof/>
        </w:rPr>
        <mc:AlternateContent>
          <mc:Choice Requires="wpg">
            <w:drawing>
              <wp:anchor distT="0" distB="0" distL="0" distR="0" simplePos="0" relativeHeight="251638272" behindDoc="0" locked="0" layoutInCell="1" allowOverlap="1" wp14:anchorId="02E5141E" wp14:editId="6271B0F7">
                <wp:simplePos x="0" y="0"/>
                <wp:positionH relativeFrom="page">
                  <wp:posOffset>913765</wp:posOffset>
                </wp:positionH>
                <wp:positionV relativeFrom="paragraph">
                  <wp:posOffset>137795</wp:posOffset>
                </wp:positionV>
                <wp:extent cx="5944235" cy="681990"/>
                <wp:effectExtent l="0" t="0" r="12700" b="5715"/>
                <wp:wrapTopAndBottom/>
                <wp:docPr id="8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18"/>
                          <a:chExt cx="9361" cy="1074"/>
                        </a:xfrm>
                      </wpg:grpSpPr>
                      <wps:wsp>
                        <wps:cNvPr id="82" name="Freeform 70"/>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Text Box 68"/>
                        <wps:cNvSpPr txBox="1">
                          <a:spLocks noChangeArrowheads="1"/>
                        </wps:cNvSpPr>
                        <wps:spPr bwMode="auto">
                          <a:xfrm>
                            <a:off x="1440" y="218"/>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05A993" w14:textId="77777777" w:rsidR="00FF5AFD" w:rsidRDefault="00FF5AFD">
                              <w:pPr>
                                <w:spacing w:before="3"/>
                                <w:rPr>
                                  <w:sz w:val="20"/>
                                </w:rPr>
                              </w:pPr>
                            </w:p>
                            <w:p w14:paraId="51471DB4" w14:textId="77777777" w:rsidR="00FF5AFD" w:rsidRDefault="00FF5AFD">
                              <w:pPr>
                                <w:ind w:left="273"/>
                                <w:rPr>
                                  <w:b/>
                                  <w:sz w:val="20"/>
                                </w:rPr>
                              </w:pPr>
                              <w:r>
                                <w:rPr>
                                  <w:b/>
                                  <w:sz w:val="20"/>
                                </w:rPr>
                                <w:t>Conformance Requirement 5 (Value Set Specification):</w:t>
                              </w:r>
                            </w:p>
                            <w:p w14:paraId="304B702A" w14:textId="77777777" w:rsidR="00FF5AFD" w:rsidRDefault="00FF5AF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41E" id="Group 67" o:spid="_x0000_s1046" style="position:absolute;margin-left:71.95pt;margin-top:10.85pt;width:468.05pt;height:53.7pt;z-index:251638272;mso-wrap-distance-left:0;mso-wrap-distance-right:0;mso-position-horizontal-relative:page;mso-position-vertical-relative:text" coordorigin="1440,218"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">
                <v:shape id="Freeform 70" o:spid="_x0000_s1047"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" path="m9272,l80,,49,6,23,23,6,48,,79,,986r6,31l23,1042r26,17l80,1065r9192,l9303,1059r26,-17l9346,1017r6,-31l9352,79r-6,-31l9329,23,9303,6,9272,xe" fillcolor="#fffde8" stroked="f">
                  <v:path arrowok="t" o:connecttype="custom" o:connectlocs="9272,222;80,222;49,228;23,245;6,270;0,301;0,1208;6,1239;23,1264;49,1281;80,1287;9272,1287;9303,1281;9329,1264;9346,1239;9352,1208;9352,301;9346,270;9329,245;9303,228;9272,222" o:connectangles="0,0,0,0,0,0,0,0,0,0,0,0,0,0,0,0,0,0,0,0,0"/>
                </v:shape>
                <v:shape id="Freeform 69" o:spid="_x0000_s1048"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" path="m9272,l80,,49,6,23,23,6,48,,79,,986r6,31l23,1042r26,17l80,1065r9192,l9303,1059r26,-17l9346,1017r6,-31l9352,79r-6,-31l9329,23,9303,6,9272,xe" filled="f" strokeweight=".14056mm">
                  <v:path arrowok="t" o:connecttype="custom" o:connectlocs="9272,222;80,222;49,228;23,245;6,270;0,301;0,1208;6,1239;23,1264;49,1281;80,1287;9272,1287;9303,1281;9329,1264;9346,1239;9352,1208;9352,301;9346,270;9329,245;9303,228;9272,222" o:connectangles="0,0,0,0,0,0,0,0,0,0,0,0,0,0,0,0,0,0,0,0,0"/>
                </v:shape>
                <v:shape id="Text Box 68" o:spid="_x0000_s1049" type="#_x0000_t202" style="position:absolute;left:1440;top:218;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105A993" w14:textId="77777777" w:rsidR="00FF5AFD" w:rsidRDefault="00FF5AFD">
                        <w:pPr>
                          <w:spacing w:before="3"/>
                          <w:rPr>
                            <w:sz w:val="20"/>
                          </w:rPr>
                        </w:pPr>
                      </w:p>
                      <w:p w14:paraId="51471DB4" w14:textId="77777777" w:rsidR="00FF5AFD" w:rsidRDefault="00FF5AFD">
                        <w:pPr>
                          <w:ind w:left="273"/>
                          <w:rPr>
                            <w:b/>
                            <w:sz w:val="20"/>
                          </w:rPr>
                        </w:pPr>
                        <w:r>
                          <w:rPr>
                            <w:b/>
                            <w:sz w:val="20"/>
                          </w:rPr>
                          <w:t>Conformance Requirement 5 (Value Set Specification):</w:t>
                        </w:r>
                      </w:p>
                      <w:p w14:paraId="304B702A" w14:textId="77777777" w:rsidR="00FF5AFD" w:rsidRDefault="00FF5AF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v:textbox>
                </v:shape>
                <w10:wrap type="topAndBottom" anchorx="page"/>
              </v:group>
            </w:pict>
          </mc:Fallback>
        </mc:AlternateContent>
      </w:r>
    </w:p>
    <w:p w14:paraId="386F3591" w14:textId="77777777" w:rsidR="00083E73" w:rsidRDefault="00083E73">
      <w:pPr>
        <w:pStyle w:val="BodyText"/>
        <w:rPr>
          <w:sz w:val="20"/>
        </w:rPr>
      </w:pPr>
    </w:p>
    <w:p w14:paraId="1D66DD4F" w14:textId="77777777" w:rsidR="00083E73" w:rsidRDefault="00083E73">
      <w:pPr>
        <w:pStyle w:val="BodyText"/>
        <w:spacing w:before="10"/>
        <w:rPr>
          <w:sz w:val="18"/>
        </w:rPr>
      </w:pPr>
    </w:p>
    <w:p w14:paraId="0E44ED2E" w14:textId="77777777" w:rsidR="00083E73" w:rsidRDefault="009D1A4A">
      <w:pPr>
        <w:pStyle w:val="BodyText"/>
        <w:ind w:left="540" w:right="106"/>
      </w:pPr>
      <w:r>
        <w:t>For example:</w:t>
      </w:r>
    </w:p>
    <w:p w14:paraId="054BAA26" w14:textId="77777777" w:rsidR="00083E73" w:rsidRDefault="004B037C">
      <w:pPr>
        <w:pStyle w:val="BodyText"/>
        <w:spacing w:before="2"/>
        <w:rPr>
          <w:sz w:val="16"/>
        </w:rPr>
      </w:pPr>
      <w:r>
        <w:rPr>
          <w:noProof/>
        </w:rPr>
        <mc:AlternateContent>
          <mc:Choice Requires="wps">
            <w:drawing>
              <wp:anchor distT="0" distB="0" distL="0" distR="0" simplePos="0" relativeHeight="251639296" behindDoc="0" locked="0" layoutInCell="1" allowOverlap="1" wp14:anchorId="4D61A9D4" wp14:editId="3E9EED44">
                <wp:simplePos x="0" y="0"/>
                <wp:positionH relativeFrom="page">
                  <wp:posOffset>914400</wp:posOffset>
                </wp:positionH>
                <wp:positionV relativeFrom="paragraph">
                  <wp:posOffset>145415</wp:posOffset>
                </wp:positionV>
                <wp:extent cx="5943600" cy="0"/>
                <wp:effectExtent l="12700" t="18415" r="25400" b="19685"/>
                <wp:wrapTopAndBottom/>
                <wp:docPr id="8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7CF05" id="Line 66"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IOBZa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42CB1C44" w14:textId="04E1ECF9" w:rsidR="00083E73" w:rsidRDefault="009D1A4A">
      <w:pPr>
        <w:tabs>
          <w:tab w:val="left" w:pos="539"/>
        </w:tabs>
        <w:spacing w:after="54" w:line="194" w:lineRule="exact"/>
        <w:ind w:left="103" w:right="106"/>
        <w:rPr>
          <w:rFonts w:ascii="Courier New"/>
          <w:sz w:val="18"/>
        </w:rPr>
      </w:pPr>
      <w:r>
        <w:rPr>
          <w:rFonts w:ascii="Courier New"/>
          <w:b/>
          <w:sz w:val="18"/>
        </w:rPr>
        <w:t>14</w:t>
      </w:r>
      <w:r>
        <w:rPr>
          <w:rFonts w:ascii="Courier New"/>
          <w:b/>
          <w:sz w:val="18"/>
        </w:rPr>
        <w:tab/>
      </w:r>
      <w:bookmarkStart w:id="51" w:name="_bookmark31"/>
      <w:bookmarkEnd w:id="51"/>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w:t>
      </w:r>
    </w:p>
    <w:p w14:paraId="050839D8"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BD99F47" wp14:editId="72011501">
                <wp:extent cx="5948680" cy="5080"/>
                <wp:effectExtent l="0" t="0" r="7620" b="7620"/>
                <wp:docPr id="7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9"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09B316F"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tzcW7&#10;FAIAAIkEAAAOAAAAAAAAAAAAAAAAAC4CAABkcnMvZTJvRG9jLnhtbFBLAQItABQABgAIAAAAIQAQ&#10;9iyK2gAAAAIBAAAPAAAAAAAAAAAAAAAAAG4EAABkcnMvZG93bnJldi54bWxQSwUGAAAAAAQABADz&#10;AAAAdQU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" strokeweight=".14039mm"/>
                <w10:anchorlock/>
              </v:group>
            </w:pict>
          </mc:Fallback>
        </mc:AlternateContent>
      </w:r>
    </w:p>
    <w:p w14:paraId="279FBE7B" w14:textId="77777777" w:rsidR="00083E73" w:rsidRDefault="00083E73">
      <w:pPr>
        <w:pStyle w:val="BodyText"/>
        <w:spacing w:before="2"/>
        <w:rPr>
          <w:rFonts w:ascii="Courier New"/>
          <w:sz w:val="13"/>
        </w:rPr>
      </w:pPr>
    </w:p>
    <w:p w14:paraId="365B3233" w14:textId="77777777" w:rsidR="00083E73" w:rsidRDefault="004B037C">
      <w:pPr>
        <w:spacing w:before="62"/>
        <w:ind w:left="2738" w:right="106"/>
        <w:rPr>
          <w:rFonts w:ascii="Courier New"/>
          <w:sz w:val="20"/>
        </w:rPr>
      </w:pPr>
      <w:r>
        <w:rPr>
          <w:noProof/>
        </w:rPr>
        <mc:AlternateContent>
          <mc:Choice Requires="wps">
            <w:drawing>
              <wp:anchor distT="0" distB="0" distL="114300" distR="114300" simplePos="0" relativeHeight="251682304" behindDoc="1" locked="0" layoutInCell="1" allowOverlap="1" wp14:anchorId="03C22EF9" wp14:editId="2E8FB642">
                <wp:simplePos x="0" y="0"/>
                <wp:positionH relativeFrom="page">
                  <wp:posOffset>4892040</wp:posOffset>
                </wp:positionH>
                <wp:positionV relativeFrom="paragraph">
                  <wp:posOffset>167005</wp:posOffset>
                </wp:positionV>
                <wp:extent cx="38100" cy="0"/>
                <wp:effectExtent l="15240" t="14605" r="22860" b="23495"/>
                <wp:wrapNone/>
                <wp:docPr id="7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77BB1" id="Line 63"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pt,13.15pt" to="388.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" strokeweight=".14039mm">
                <w10:wrap anchorx="page"/>
              </v:line>
            </w:pict>
          </mc:Fallback>
        </mc:AlternateContent>
      </w:r>
      <w:r w:rsidR="009D1A4A">
        <w:t xml:space="preserve">Snippet 5: </w:t>
      </w:r>
      <w:proofErr w:type="spellStart"/>
      <w:r w:rsidR="009D1A4A">
        <w:rPr>
          <w:spacing w:val="-4"/>
        </w:rPr>
        <w:t>Valueset</w:t>
      </w:r>
      <w:proofErr w:type="spellEnd"/>
      <w:r w:rsidR="009D1A4A">
        <w:rPr>
          <w:spacing w:val="-4"/>
        </w:rPr>
        <w:t xml:space="preserve"> </w:t>
      </w:r>
      <w:r w:rsidR="009D1A4A">
        <w:t xml:space="preserve">reference from </w:t>
      </w:r>
      <w:r w:rsidR="009D1A4A">
        <w:rPr>
          <w:rFonts w:ascii="Courier New"/>
          <w:sz w:val="20"/>
        </w:rPr>
        <w:t>EXM146v4</w:t>
      </w:r>
      <w:r w:rsidR="009D1A4A">
        <w:rPr>
          <w:rFonts w:ascii="Courier New"/>
          <w:spacing w:val="-61"/>
          <w:sz w:val="20"/>
        </w:rPr>
        <w:t xml:space="preserve"> </w:t>
      </w:r>
      <w:proofErr w:type="spellStart"/>
      <w:r w:rsidR="009D1A4A">
        <w:rPr>
          <w:rFonts w:ascii="Courier New"/>
          <w:sz w:val="20"/>
        </w:rPr>
        <w:t>CQL.cql</w:t>
      </w:r>
      <w:proofErr w:type="spellEnd"/>
    </w:p>
    <w:p w14:paraId="63A1AD3C" w14:textId="77777777" w:rsidR="00083E73" w:rsidRDefault="00083E73">
      <w:pPr>
        <w:pStyle w:val="BodyText"/>
        <w:rPr>
          <w:rFonts w:ascii="Courier New"/>
        </w:rPr>
      </w:pPr>
    </w:p>
    <w:p w14:paraId="3936AC4A" w14:textId="686D0B3D" w:rsidR="00E130DD" w:rsidRDefault="00E130DD">
      <w:pPr>
        <w:pStyle w:val="BodyText"/>
        <w:spacing w:before="135" w:line="256" w:lineRule="auto"/>
        <w:ind w:left="540" w:right="119"/>
        <w:jc w:val="both"/>
      </w:pPr>
      <w:r>
        <w:t xml:space="preserve">The local identifier for the value set within CQL should be the same as the name of the value set in the </w:t>
      </w:r>
      <w:r>
        <w:rPr>
          <w:spacing w:val="-5"/>
        </w:rPr>
        <w:t>Value</w:t>
      </w:r>
      <w:r>
        <w:rPr>
          <w:spacing w:val="-14"/>
        </w:rPr>
        <w:t xml:space="preserve"> </w:t>
      </w:r>
      <w:r>
        <w:t>Set</w:t>
      </w:r>
      <w:r>
        <w:rPr>
          <w:spacing w:val="-14"/>
        </w:rPr>
        <w:t xml:space="preserve"> </w:t>
      </w:r>
      <w:r>
        <w:t>Authority</w:t>
      </w:r>
      <w:r>
        <w:rPr>
          <w:spacing w:val="-14"/>
        </w:rPr>
        <w:t xml:space="preserve"> </w:t>
      </w:r>
      <w:r>
        <w:t>Center</w:t>
      </w:r>
      <w:r>
        <w:rPr>
          <w:spacing w:val="-14"/>
        </w:rPr>
        <w:t xml:space="preserve"> </w:t>
      </w:r>
      <w:r>
        <w:t>(VSAC)</w:t>
      </w:r>
      <w:r>
        <w:rPr>
          <w:spacing w:val="-14"/>
        </w:rPr>
        <w:t xml:space="preserve"> </w:t>
      </w:r>
      <w:r>
        <w:t>[</w:t>
      </w:r>
      <w:hyperlink w:anchor="_bookmark65" w:history="1">
        <w:r>
          <w:rPr>
            <w:color w:val="0000FF"/>
          </w:rPr>
          <w:t>9</w:t>
        </w:r>
      </w:hyperlink>
      <w:r>
        <w:t>]. However, because the name of the value set is not guaranteed to be unique, it is possible to reference multiple value sets with the same name, but different identifiers. When this happens in a CQL library, the local identifier should be the name of the value set with a qualifying suffix to preserve the value set name as a human-readable artifact, but still</w:t>
      </w:r>
      <w:r w:rsidR="005D02C7">
        <w:t>,</w:t>
      </w:r>
      <w:r>
        <w:t xml:space="preserve"> allow unique reference within the CQL library.</w:t>
      </w:r>
    </w:p>
    <w:p w14:paraId="4099CD7E" w14:textId="586B991E" w:rsidR="00416E3C" w:rsidRDefault="00416E3C">
      <w:pPr>
        <w:pStyle w:val="BodyText"/>
        <w:spacing w:before="135" w:line="256" w:lineRule="auto"/>
        <w:ind w:left="540" w:right="119"/>
        <w:jc w:val="both"/>
      </w:pPr>
      <w:r>
        <w:t>For example:</w:t>
      </w:r>
    </w:p>
    <w:p w14:paraId="08092895" w14:textId="77777777" w:rsidR="00416E3C" w:rsidRDefault="00416E3C" w:rsidP="00416E3C">
      <w:pPr>
        <w:pStyle w:val="BodyText"/>
        <w:spacing w:before="2"/>
        <w:rPr>
          <w:sz w:val="16"/>
        </w:rPr>
      </w:pPr>
      <w:r>
        <w:rPr>
          <w:noProof/>
        </w:rPr>
        <mc:AlternateContent>
          <mc:Choice Requires="wps">
            <w:drawing>
              <wp:anchor distT="0" distB="0" distL="0" distR="0" simplePos="0" relativeHeight="251685376" behindDoc="0" locked="0" layoutInCell="1" allowOverlap="1" wp14:anchorId="06F91EAC" wp14:editId="5A4FD538">
                <wp:simplePos x="0" y="0"/>
                <wp:positionH relativeFrom="page">
                  <wp:posOffset>914400</wp:posOffset>
                </wp:positionH>
                <wp:positionV relativeFrom="paragraph">
                  <wp:posOffset>145415</wp:posOffset>
                </wp:positionV>
                <wp:extent cx="5943600" cy="0"/>
                <wp:effectExtent l="12700" t="18415" r="25400" b="19685"/>
                <wp:wrapTopAndBottom/>
                <wp:docPr id="13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60E2F" id="Line 66" o:spid="_x0000_s1026" style="position:absolute;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fjNB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2668843" w14:textId="5798EB2B" w:rsidR="00416E3C" w:rsidRDefault="00416E3C" w:rsidP="00416E3C">
      <w:pPr>
        <w:tabs>
          <w:tab w:val="left" w:pos="539"/>
        </w:tabs>
        <w:spacing w:after="54" w:line="194" w:lineRule="exact"/>
        <w:ind w:left="103" w:right="106"/>
        <w:rPr>
          <w:rFonts w:ascii="Courier New"/>
          <w:color w:val="0000FF"/>
          <w:sz w:val="18"/>
        </w:rPr>
      </w:pPr>
      <w:r>
        <w:rPr>
          <w:rFonts w:ascii="Courier New"/>
          <w:b/>
          <w:sz w:val="18"/>
        </w:rPr>
        <w:t>14</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(1)"</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2.16.840.1.113883.3.464.1003.102.12.1011.1'</w:t>
      </w:r>
    </w:p>
    <w:p w14:paraId="3BD1CB87" w14:textId="466C9B17" w:rsidR="00416E3C" w:rsidRPr="006C622E" w:rsidRDefault="00416E3C" w:rsidP="00416E3C">
      <w:pPr>
        <w:tabs>
          <w:tab w:val="left" w:pos="539"/>
        </w:tabs>
        <w:spacing w:after="54" w:line="194" w:lineRule="exact"/>
        <w:ind w:left="103" w:right="106"/>
        <w:rPr>
          <w:rFonts w:ascii="Courier New"/>
          <w:color w:val="0000FF"/>
          <w:sz w:val="18"/>
        </w:rPr>
      </w:pPr>
      <w:r>
        <w:rPr>
          <w:rFonts w:ascii="Courier New"/>
          <w:b/>
          <w:sz w:val="18"/>
        </w:rPr>
        <w:t>15</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(2)"</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2.16.840.1.113883.3.464.1003.102.12.1011.2'</w:t>
      </w:r>
    </w:p>
    <w:p w14:paraId="12864BA8" w14:textId="77777777" w:rsidR="00416E3C" w:rsidRDefault="00416E3C" w:rsidP="00416E3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772A97A7" wp14:editId="43B3BDFA">
                <wp:extent cx="5948680" cy="5080"/>
                <wp:effectExtent l="0" t="0" r="7620" b="7620"/>
                <wp:docPr id="13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38"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13A714D"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gQ4w&#10;aBUCAACLBAAADgAAAAAAAAAAAAAAAAAuAgAAZHJzL2Uyb0RvYy54bWxQSwECLQAUAAYACAAAACEA&#10;EPYsitoAAAACAQAADwAAAAAAAAAAAAAAAABvBAAAZHJzL2Rvd25yZXYueG1sUEsFBgAAAAAEAAQA&#10;8wAAAHYFA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NHwwAAANwAAAAPAAAAZHJzL2Rvd25yZXYueG1sRI/BasNA&#10;DETvhf7DokJuzToN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ivTzR8MAAADcAAAADwAA&#10;AAAAAAAAAAAAAAAHAgAAZHJzL2Rvd25yZXYueG1sUEsFBgAAAAADAAMAtwAAAPcCAAAAAA==&#10;" strokeweight=".14039mm"/>
                <w10:anchorlock/>
              </v:group>
            </w:pict>
          </mc:Fallback>
        </mc:AlternateContent>
      </w:r>
    </w:p>
    <w:p w14:paraId="4511334A" w14:textId="77777777" w:rsidR="00416E3C" w:rsidRDefault="00416E3C" w:rsidP="00416E3C">
      <w:pPr>
        <w:pStyle w:val="BodyText"/>
        <w:spacing w:before="2"/>
        <w:rPr>
          <w:rFonts w:ascii="Courier New"/>
          <w:sz w:val="13"/>
        </w:rPr>
      </w:pPr>
    </w:p>
    <w:p w14:paraId="4C7FC76A" w14:textId="3A8E5E8C" w:rsidR="00083E73" w:rsidRDefault="005464C1">
      <w:pPr>
        <w:pStyle w:val="BodyText"/>
        <w:spacing w:before="135" w:line="256" w:lineRule="auto"/>
        <w:ind w:left="540" w:right="119"/>
        <w:jc w:val="both"/>
      </w:pPr>
      <w:r>
        <w:t xml:space="preserve">Version information for value sets is not required to be included in eCQMs; terminology versioning information may be specified externally. However, if versioning information is included, it must be done in accordance with the conformance requirements specified in this IG. </w:t>
      </w:r>
      <w:r w:rsidR="009D1A4A">
        <w:t>Note</w:t>
      </w:r>
      <w:r w:rsidR="009D1A4A">
        <w:rPr>
          <w:spacing w:val="-14"/>
        </w:rPr>
        <w:t xml:space="preserve"> </w:t>
      </w:r>
      <w:r w:rsidR="009D1A4A">
        <w:t>that</w:t>
      </w:r>
      <w:r w:rsidR="009D1A4A">
        <w:rPr>
          <w:spacing w:val="-14"/>
        </w:rPr>
        <w:t xml:space="preserve"> </w:t>
      </w:r>
      <w:r w:rsidR="009D1A4A">
        <w:t>because</w:t>
      </w:r>
      <w:r w:rsidR="009D1A4A">
        <w:rPr>
          <w:spacing w:val="-14"/>
        </w:rPr>
        <w:t xml:space="preserve"> </w:t>
      </w:r>
      <w:r w:rsidR="009D1A4A">
        <w:t>the</w:t>
      </w:r>
      <w:r w:rsidR="009D1A4A">
        <w:rPr>
          <w:spacing w:val="-14"/>
        </w:rPr>
        <w:t xml:space="preserve"> </w:t>
      </w:r>
      <w:r w:rsidR="009D1A4A">
        <w:t>VSAC</w:t>
      </w:r>
      <w:r w:rsidR="00416E3C">
        <w:rPr>
          <w:spacing w:val="-14"/>
        </w:rPr>
        <w:t xml:space="preserve"> </w:t>
      </w:r>
      <w:r w:rsidR="009D1A4A">
        <w:t>supports</w:t>
      </w:r>
      <w:r w:rsidR="009D1A4A">
        <w:rPr>
          <w:spacing w:val="-14"/>
        </w:rPr>
        <w:t xml:space="preserve"> </w:t>
      </w:r>
      <w:r w:rsidR="009D1A4A">
        <w:t>different</w:t>
      </w:r>
      <w:r w:rsidR="009D1A4A">
        <w:rPr>
          <w:spacing w:val="-14"/>
        </w:rPr>
        <w:t xml:space="preserve"> </w:t>
      </w:r>
      <w:r w:rsidR="009D1A4A">
        <w:t>approaches</w:t>
      </w:r>
      <w:r w:rsidR="009D1A4A">
        <w:rPr>
          <w:spacing w:val="-14"/>
        </w:rPr>
        <w:t xml:space="preserve"> </w:t>
      </w:r>
      <w:r w:rsidR="009D1A4A">
        <w:t>to</w:t>
      </w:r>
      <w:r w:rsidR="009D1A4A">
        <w:rPr>
          <w:spacing w:val="-14"/>
        </w:rPr>
        <w:t xml:space="preserve"> </w:t>
      </w:r>
      <w:r w:rsidR="009D1A4A">
        <w:t>retrieving the</w:t>
      </w:r>
      <w:r w:rsidR="009D1A4A">
        <w:rPr>
          <w:spacing w:val="-17"/>
        </w:rPr>
        <w:t xml:space="preserve"> </w:t>
      </w:r>
      <w:r w:rsidR="009D1A4A">
        <w:t>expansion</w:t>
      </w:r>
      <w:r w:rsidR="009D1A4A">
        <w:rPr>
          <w:spacing w:val="-17"/>
        </w:rPr>
        <w:t xml:space="preserve"> </w:t>
      </w:r>
      <w:r w:rsidR="009D1A4A">
        <w:t>of</w:t>
      </w:r>
      <w:r w:rsidR="009D1A4A">
        <w:rPr>
          <w:spacing w:val="-17"/>
        </w:rPr>
        <w:t xml:space="preserve"> </w:t>
      </w:r>
      <w:r w:rsidR="009D1A4A">
        <w:t>a</w:t>
      </w:r>
      <w:r w:rsidR="009D1A4A">
        <w:rPr>
          <w:spacing w:val="-17"/>
        </w:rPr>
        <w:t xml:space="preserve"> </w:t>
      </w:r>
      <w:proofErr w:type="spellStart"/>
      <w:r w:rsidR="009D1A4A">
        <w:t>valueset</w:t>
      </w:r>
      <w:proofErr w:type="spellEnd"/>
      <w:r w:rsidR="009D1A4A">
        <w:rPr>
          <w:spacing w:val="-17"/>
        </w:rPr>
        <w:t xml:space="preserve"> </w:t>
      </w:r>
      <w:r w:rsidR="009D1A4A">
        <w:t>through</w:t>
      </w:r>
      <w:r w:rsidR="009D1A4A">
        <w:rPr>
          <w:spacing w:val="-17"/>
        </w:rPr>
        <w:t xml:space="preserve"> </w:t>
      </w:r>
      <w:r w:rsidR="009D1A4A">
        <w:t>its</w:t>
      </w:r>
      <w:r w:rsidR="009D1A4A">
        <w:rPr>
          <w:spacing w:val="-17"/>
        </w:rPr>
        <w:t xml:space="preserve"> </w:t>
      </w:r>
      <w:r w:rsidR="009D1A4A">
        <w:t>Sharing</w:t>
      </w:r>
      <w:r w:rsidR="009D1A4A">
        <w:rPr>
          <w:spacing w:val="-17"/>
        </w:rPr>
        <w:t xml:space="preserve"> </w:t>
      </w:r>
      <w:r w:rsidR="009D1A4A">
        <w:rPr>
          <w:spacing w:val="-5"/>
        </w:rPr>
        <w:t>Value</w:t>
      </w:r>
      <w:r w:rsidR="009D1A4A">
        <w:rPr>
          <w:spacing w:val="-17"/>
        </w:rPr>
        <w:t xml:space="preserve"> </w:t>
      </w:r>
      <w:r w:rsidR="009D1A4A">
        <w:t>Sets</w:t>
      </w:r>
      <w:r w:rsidR="009D1A4A">
        <w:rPr>
          <w:spacing w:val="-17"/>
        </w:rPr>
        <w:t xml:space="preserve"> </w:t>
      </w:r>
      <w:r w:rsidR="009D1A4A">
        <w:t>(SVS)</w:t>
      </w:r>
      <w:r w:rsidR="009D1A4A">
        <w:rPr>
          <w:spacing w:val="-17"/>
        </w:rPr>
        <w:t xml:space="preserve"> </w:t>
      </w:r>
      <w:r w:rsidR="009D1A4A">
        <w:t>API</w:t>
      </w:r>
      <w:r w:rsidR="009D1A4A">
        <w:rPr>
          <w:spacing w:val="-17"/>
        </w:rPr>
        <w:t xml:space="preserve"> </w:t>
      </w:r>
      <w:r w:rsidR="009D1A4A">
        <w:t>[</w:t>
      </w:r>
      <w:hyperlink w:anchor="_bookmark66" w:history="1">
        <w:r w:rsidR="009D1A4A">
          <w:rPr>
            <w:color w:val="0000FF"/>
          </w:rPr>
          <w:t>10</w:t>
        </w:r>
      </w:hyperlink>
      <w:r w:rsidR="009D1A4A">
        <w:t>].</w:t>
      </w:r>
      <w:r w:rsidR="009D1A4A">
        <w:rPr>
          <w:spacing w:val="1"/>
        </w:rPr>
        <w:t xml:space="preserve"> </w:t>
      </w:r>
      <w:r w:rsidR="009D1A4A">
        <w:t>For</w:t>
      </w:r>
      <w:r w:rsidR="009D1A4A">
        <w:rPr>
          <w:spacing w:val="-17"/>
        </w:rPr>
        <w:t xml:space="preserve"> </w:t>
      </w:r>
      <w:r w:rsidR="009D1A4A">
        <w:t>the</w:t>
      </w:r>
      <w:r w:rsidR="009D1A4A">
        <w:rPr>
          <w:spacing w:val="-17"/>
        </w:rPr>
        <w:t xml:space="preserve"> </w:t>
      </w:r>
      <w:r w:rsidR="009D1A4A">
        <w:t>purposes</w:t>
      </w:r>
      <w:r w:rsidR="009D1A4A">
        <w:rPr>
          <w:spacing w:val="-17"/>
        </w:rPr>
        <w:t xml:space="preserve"> </w:t>
      </w:r>
      <w:r w:rsidR="009D1A4A">
        <w:t>of</w:t>
      </w:r>
      <w:r w:rsidR="009D1A4A">
        <w:rPr>
          <w:spacing w:val="-17"/>
        </w:rPr>
        <w:t xml:space="preserve"> </w:t>
      </w:r>
      <w:r w:rsidR="009D1A4A">
        <w:t>this</w:t>
      </w:r>
      <w:r w:rsidR="009D1A4A">
        <w:rPr>
          <w:spacing w:val="-17"/>
        </w:rPr>
        <w:t xml:space="preserve"> </w:t>
      </w:r>
      <w:r w:rsidR="009D1A4A">
        <w:t>guidance, two</w:t>
      </w:r>
      <w:r w:rsidR="009D1A4A">
        <w:rPr>
          <w:spacing w:val="-7"/>
        </w:rPr>
        <w:t xml:space="preserve"> </w:t>
      </w:r>
      <w:r w:rsidR="009D1A4A">
        <w:t>approaches</w:t>
      </w:r>
      <w:r w:rsidR="009D1A4A">
        <w:rPr>
          <w:spacing w:val="-7"/>
        </w:rPr>
        <w:t xml:space="preserve"> </w:t>
      </w:r>
      <w:r w:rsidR="009D1A4A">
        <w:t>are</w:t>
      </w:r>
      <w:r w:rsidR="009D1A4A">
        <w:rPr>
          <w:spacing w:val="-7"/>
        </w:rPr>
        <w:t xml:space="preserve"> </w:t>
      </w:r>
      <w:r w:rsidR="009D1A4A">
        <w:t>described:</w:t>
      </w:r>
      <w:r w:rsidR="009D1A4A">
        <w:rPr>
          <w:spacing w:val="4"/>
        </w:rPr>
        <w:t xml:space="preserve"> </w:t>
      </w:r>
      <w:r w:rsidR="009D1A4A">
        <w:t>1)</w:t>
      </w:r>
      <w:r w:rsidR="009D1A4A">
        <w:rPr>
          <w:spacing w:val="-7"/>
        </w:rPr>
        <w:t xml:space="preserve"> </w:t>
      </w:r>
      <w:r w:rsidR="009D1A4A">
        <w:t>by</w:t>
      </w:r>
      <w:r w:rsidR="009D1A4A">
        <w:rPr>
          <w:spacing w:val="-7"/>
        </w:rPr>
        <w:t xml:space="preserve"> </w:t>
      </w:r>
      <w:r w:rsidR="009D1A4A">
        <w:t>version,</w:t>
      </w:r>
      <w:r w:rsidR="009D1A4A">
        <w:rPr>
          <w:spacing w:val="-7"/>
        </w:rPr>
        <w:t xml:space="preserve"> </w:t>
      </w:r>
      <w:r w:rsidR="009D1A4A">
        <w:t>and</w:t>
      </w:r>
      <w:r w:rsidR="009D1A4A">
        <w:rPr>
          <w:spacing w:val="-7"/>
        </w:rPr>
        <w:t xml:space="preserve"> </w:t>
      </w:r>
      <w:r w:rsidR="009D1A4A">
        <w:t>2)</w:t>
      </w:r>
      <w:r w:rsidR="009D1A4A">
        <w:rPr>
          <w:spacing w:val="-7"/>
        </w:rPr>
        <w:t xml:space="preserve"> </w:t>
      </w:r>
      <w:r w:rsidR="009D1A4A">
        <w:t>by</w:t>
      </w:r>
      <w:r w:rsidR="009D1A4A">
        <w:rPr>
          <w:spacing w:val="-7"/>
        </w:rPr>
        <w:t xml:space="preserve"> </w:t>
      </w:r>
      <w:r w:rsidR="009D1A4A">
        <w:t>profile.</w:t>
      </w:r>
    </w:p>
    <w:p w14:paraId="5D120792" w14:textId="77777777" w:rsidR="00083E73" w:rsidRDefault="00083E73">
      <w:pPr>
        <w:pStyle w:val="BodyText"/>
      </w:pPr>
    </w:p>
    <w:p w14:paraId="17B9529E" w14:textId="77777777" w:rsidR="00083E73" w:rsidRDefault="009D1A4A">
      <w:pPr>
        <w:pStyle w:val="Heading3"/>
        <w:numPr>
          <w:ilvl w:val="2"/>
          <w:numId w:val="9"/>
        </w:numPr>
        <w:tabs>
          <w:tab w:val="left" w:pos="1195"/>
        </w:tabs>
        <w:spacing w:before="180"/>
        <w:ind w:left="1194" w:hanging="654"/>
        <w:jc w:val="both"/>
      </w:pPr>
      <w:bookmarkStart w:id="52" w:name="2.4.1_By_Version"/>
      <w:bookmarkStart w:id="53" w:name="_bookmark32"/>
      <w:bookmarkEnd w:id="52"/>
      <w:bookmarkEnd w:id="53"/>
      <w:r>
        <w:t>By</w:t>
      </w:r>
      <w:r>
        <w:rPr>
          <w:spacing w:val="-4"/>
        </w:rPr>
        <w:t xml:space="preserve"> Version</w:t>
      </w:r>
    </w:p>
    <w:p w14:paraId="3BA3446D" w14:textId="77777777" w:rsidR="00083E73" w:rsidRDefault="00083E73">
      <w:pPr>
        <w:pStyle w:val="BodyText"/>
        <w:spacing w:before="11"/>
        <w:rPr>
          <w:b/>
          <w:sz w:val="21"/>
        </w:rPr>
      </w:pPr>
    </w:p>
    <w:p w14:paraId="0184D8F3" w14:textId="77777777" w:rsidR="00083E73" w:rsidRDefault="002E7C31">
      <w:pPr>
        <w:pStyle w:val="BodyText"/>
        <w:ind w:left="540"/>
        <w:jc w:val="both"/>
      </w:pPr>
      <w:hyperlink w:anchor="_bookmark33" w:history="1">
        <w:r w:rsidR="009D1A4A">
          <w:rPr>
            <w:color w:val="0000FF"/>
          </w:rPr>
          <w:t>Conformance Requirement 6</w:t>
        </w:r>
      </w:hyperlink>
      <w:r w:rsidR="009D1A4A">
        <w:rPr>
          <w:color w:val="0000FF"/>
        </w:rPr>
        <w:t xml:space="preserve"> </w:t>
      </w:r>
      <w:r w:rsidR="009D1A4A">
        <w:t>describes how to retrieve an expansion of a value set by v</w:t>
      </w:r>
      <w:bookmarkStart w:id="54" w:name="_bookmark33"/>
      <w:bookmarkEnd w:id="54"/>
      <w:r w:rsidR="009D1A4A">
        <w:t>ersion.</w:t>
      </w:r>
    </w:p>
    <w:p w14:paraId="6083A377" w14:textId="77777777" w:rsidR="00083E73" w:rsidRDefault="004B037C">
      <w:pPr>
        <w:pStyle w:val="BodyText"/>
        <w:spacing w:before="6"/>
        <w:rPr>
          <w:sz w:val="15"/>
        </w:rPr>
      </w:pPr>
      <w:r>
        <w:rPr>
          <w:noProof/>
        </w:rPr>
        <mc:AlternateContent>
          <mc:Choice Requires="wpg">
            <w:drawing>
              <wp:anchor distT="0" distB="0" distL="0" distR="0" simplePos="0" relativeHeight="251640320" behindDoc="0" locked="0" layoutInCell="1" allowOverlap="1" wp14:anchorId="0B732967" wp14:editId="618C0A97">
                <wp:simplePos x="0" y="0"/>
                <wp:positionH relativeFrom="page">
                  <wp:posOffset>913765</wp:posOffset>
                </wp:positionH>
                <wp:positionV relativeFrom="paragraph">
                  <wp:posOffset>137795</wp:posOffset>
                </wp:positionV>
                <wp:extent cx="5944235" cy="815975"/>
                <wp:effectExtent l="0" t="0" r="12700" b="11430"/>
                <wp:wrapTopAndBottom/>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1440" y="218"/>
                          <a:chExt cx="9361" cy="1285"/>
                        </a:xfrm>
                      </wpg:grpSpPr>
                      <wps:wsp>
                        <wps:cNvPr id="74" name="Freeform 62"/>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60"/>
                        <wps:cNvSpPr txBox="1">
                          <a:spLocks noChangeArrowheads="1"/>
                        </wps:cNvSpPr>
                        <wps:spPr bwMode="auto">
                          <a:xfrm>
                            <a:off x="1440" y="218"/>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FE5953" w14:textId="77777777" w:rsidR="00FF5AFD" w:rsidRDefault="00FF5AFD">
                              <w:pPr>
                                <w:spacing w:before="3"/>
                                <w:rPr>
                                  <w:sz w:val="20"/>
                                </w:rPr>
                              </w:pPr>
                            </w:p>
                            <w:p w14:paraId="45B5BFF6" w14:textId="77777777" w:rsidR="00FF5AFD" w:rsidRDefault="00FF5AFD">
                              <w:pPr>
                                <w:ind w:left="273"/>
                                <w:rPr>
                                  <w:b/>
                                  <w:sz w:val="20"/>
                                </w:rPr>
                              </w:pPr>
                              <w:r>
                                <w:rPr>
                                  <w:b/>
                                  <w:sz w:val="20"/>
                                </w:rPr>
                                <w:t>Conformance Requirement 6 (Value Set Specification By Version):</w:t>
                              </w:r>
                            </w:p>
                            <w:p w14:paraId="68920F1D" w14:textId="77777777" w:rsidR="00FF5AFD" w:rsidRDefault="00FF5AF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32967" id="Group 59" o:spid="_x0000_s1050" style="position:absolute;margin-left:71.95pt;margin-top:10.85pt;width:468.05pt;height:64.25pt;z-index:251640320;mso-wrap-distance-left:0;mso-wrap-distance-right:0;mso-position-horizontal-relative:page;mso-position-vertical-relative:text" coordorigin="1440,218"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">
                <v:shape id="Freeform 62" o:spid="_x0000_s1051"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" path="m9272,l80,,49,6,23,23,6,48,,79,,1196r6,31l23,1253r26,17l80,1276r9192,l9303,1270r26,-17l9346,1227r6,-31l9352,79r-6,-31l9329,23,9303,6,9272,xe" fillcolor="#fffde8" stroked="f">
                  <v:path arrowok="t" o:connecttype="custom" o:connectlocs="9272,222;80,222;49,228;23,245;6,270;0,301;0,1418;6,1449;23,1475;49,1492;80,1498;9272,1498;9303,1492;9329,1475;9346,1449;9352,1418;9352,301;9346,270;9329,245;9303,228;9272,222" o:connectangles="0,0,0,0,0,0,0,0,0,0,0,0,0,0,0,0,0,0,0,0,0"/>
                </v:shape>
                <v:shape id="Freeform 61" o:spid="_x0000_s1052"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" path="m9272,l80,,49,6,23,23,6,48,,79,,1196r6,31l23,1253r26,17l80,1276r9192,l9303,1270r26,-17l9346,1227r6,-31l9352,79r-6,-31l9329,23,9303,6,9272,xe" filled="f" strokeweight=".14056mm">
                  <v:path arrowok="t" o:connecttype="custom" o:connectlocs="9272,222;80,222;49,228;23,245;6,270;0,301;0,1418;6,1449;23,1475;49,1492;80,1498;9272,1498;9303,1492;9329,1475;9346,1449;9352,1418;9352,301;9346,270;9329,245;9303,228;9272,222" o:connectangles="0,0,0,0,0,0,0,0,0,0,0,0,0,0,0,0,0,0,0,0,0"/>
                </v:shape>
                <v:shape id="Text Box 60" o:spid="_x0000_s1053" type="#_x0000_t202" style="position:absolute;left:1440;top:218;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1FE5953" w14:textId="77777777" w:rsidR="00FF5AFD" w:rsidRDefault="00FF5AFD">
                        <w:pPr>
                          <w:spacing w:before="3"/>
                          <w:rPr>
                            <w:sz w:val="20"/>
                          </w:rPr>
                        </w:pPr>
                      </w:p>
                      <w:p w14:paraId="45B5BFF6" w14:textId="77777777" w:rsidR="00FF5AFD" w:rsidRDefault="00FF5AFD">
                        <w:pPr>
                          <w:ind w:left="273"/>
                          <w:rPr>
                            <w:b/>
                            <w:sz w:val="20"/>
                          </w:rPr>
                        </w:pPr>
                        <w:r>
                          <w:rPr>
                            <w:b/>
                            <w:sz w:val="20"/>
                          </w:rPr>
                          <w:t>Conformance Requirement 6 (Value Set Specification By Version):</w:t>
                        </w:r>
                      </w:p>
                      <w:p w14:paraId="68920F1D" w14:textId="77777777" w:rsidR="00FF5AFD" w:rsidRDefault="00FF5AF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v:textbox>
                </v:shape>
                <w10:wrap type="topAndBottom" anchorx="page"/>
              </v:group>
            </w:pict>
          </mc:Fallback>
        </mc:AlternateContent>
      </w:r>
    </w:p>
    <w:p w14:paraId="3522E71F" w14:textId="77777777" w:rsidR="00083E73" w:rsidRDefault="00083E73">
      <w:pPr>
        <w:pStyle w:val="BodyText"/>
        <w:rPr>
          <w:sz w:val="20"/>
        </w:rPr>
      </w:pPr>
    </w:p>
    <w:p w14:paraId="17095BDE" w14:textId="77777777" w:rsidR="00083E73" w:rsidRDefault="00083E73">
      <w:pPr>
        <w:pStyle w:val="BodyText"/>
        <w:spacing w:before="10"/>
        <w:rPr>
          <w:sz w:val="18"/>
        </w:rPr>
      </w:pPr>
    </w:p>
    <w:p w14:paraId="5D1611B0" w14:textId="77777777" w:rsidR="00083E73" w:rsidRDefault="009D1A4A">
      <w:pPr>
        <w:pStyle w:val="BodyText"/>
        <w:ind w:left="540"/>
      </w:pPr>
      <w:r>
        <w:t>For</w:t>
      </w:r>
      <w:r>
        <w:rPr>
          <w:spacing w:val="-13"/>
        </w:rPr>
        <w:t xml:space="preserve"> </w:t>
      </w:r>
      <w:r>
        <w:t>example:</w:t>
      </w:r>
      <w:r>
        <w:rPr>
          <w:spacing w:val="1"/>
        </w:rPr>
        <w:t xml:space="preserve"> </w:t>
      </w:r>
      <w:r>
        <w:t>As</w:t>
      </w:r>
      <w:r>
        <w:rPr>
          <w:spacing w:val="-13"/>
        </w:rPr>
        <w:t xml:space="preserve"> </w:t>
      </w:r>
      <w:r>
        <w:t>with</w:t>
      </w:r>
      <w:r>
        <w:rPr>
          <w:spacing w:val="-13"/>
        </w:rPr>
        <w:t xml:space="preserve"> </w:t>
      </w:r>
      <w:r>
        <w:t>code</w:t>
      </w:r>
      <w:r>
        <w:rPr>
          <w:spacing w:val="-13"/>
        </w:rPr>
        <w:t xml:space="preserve"> </w:t>
      </w:r>
      <w:r>
        <w:t>systems,</w:t>
      </w:r>
      <w:r>
        <w:rPr>
          <w:spacing w:val="-12"/>
        </w:rPr>
        <w:t xml:space="preserve"> </w:t>
      </w:r>
      <w:r>
        <w:t>the</w:t>
      </w:r>
      <w:r>
        <w:rPr>
          <w:spacing w:val="-13"/>
        </w:rPr>
        <w:t xml:space="preserve"> </w:t>
      </w:r>
      <w:r>
        <w:t>version</w:t>
      </w:r>
      <w:r>
        <w:rPr>
          <w:spacing w:val="-13"/>
        </w:rPr>
        <w:t xml:space="preserve"> </w:t>
      </w:r>
      <w:r>
        <w:t>namespace</w:t>
      </w:r>
      <w:r>
        <w:rPr>
          <w:spacing w:val="-13"/>
        </w:rPr>
        <w:t xml:space="preserve"> </w:t>
      </w:r>
      <w:r>
        <w:t>is</w:t>
      </w:r>
      <w:r>
        <w:rPr>
          <w:spacing w:val="-13"/>
        </w:rPr>
        <w:t xml:space="preserve"> </w:t>
      </w:r>
      <w:r>
        <w:t>used</w:t>
      </w:r>
      <w:r>
        <w:rPr>
          <w:spacing w:val="-13"/>
        </w:rPr>
        <w:t xml:space="preserve"> </w:t>
      </w:r>
      <w:r>
        <w:t>to</w:t>
      </w:r>
      <w:r>
        <w:rPr>
          <w:spacing w:val="-13"/>
        </w:rPr>
        <w:t xml:space="preserve"> </w:t>
      </w:r>
      <w:r>
        <w:t>indicate</w:t>
      </w:r>
      <w:r>
        <w:rPr>
          <w:spacing w:val="-13"/>
        </w:rPr>
        <w:t xml:space="preserve"> </w:t>
      </w:r>
      <w:r>
        <w:t>that</w:t>
      </w:r>
      <w:r>
        <w:rPr>
          <w:spacing w:val="-13"/>
        </w:rPr>
        <w:t xml:space="preserve"> </w:t>
      </w:r>
      <w:r>
        <w:t>the</w:t>
      </w:r>
      <w:r>
        <w:rPr>
          <w:spacing w:val="-13"/>
        </w:rPr>
        <w:t xml:space="preserve"> </w:t>
      </w:r>
      <w:r>
        <w:t>identifier</w:t>
      </w:r>
      <w:r>
        <w:rPr>
          <w:spacing w:val="-13"/>
        </w:rPr>
        <w:t xml:space="preserve"> </w:t>
      </w:r>
      <w:r>
        <w:t>is</w:t>
      </w:r>
      <w:r>
        <w:rPr>
          <w:spacing w:val="-13"/>
        </w:rPr>
        <w:t xml:space="preserve"> </w:t>
      </w:r>
      <w:r>
        <w:t>a</w:t>
      </w:r>
      <w:r>
        <w:rPr>
          <w:spacing w:val="-13"/>
        </w:rPr>
        <w:t xml:space="preserve"> </w:t>
      </w:r>
      <w:r>
        <w:lastRenderedPageBreak/>
        <w:t>version.</w:t>
      </w:r>
    </w:p>
    <w:p w14:paraId="32B17610" w14:textId="77777777" w:rsidR="00083E73" w:rsidRDefault="004B037C">
      <w:pPr>
        <w:pStyle w:val="BodyText"/>
        <w:spacing w:before="2"/>
        <w:rPr>
          <w:sz w:val="16"/>
        </w:rPr>
      </w:pPr>
      <w:r>
        <w:rPr>
          <w:noProof/>
        </w:rPr>
        <mc:AlternateContent>
          <mc:Choice Requires="wps">
            <w:drawing>
              <wp:anchor distT="0" distB="0" distL="0" distR="0" simplePos="0" relativeHeight="251641344" behindDoc="0" locked="0" layoutInCell="1" allowOverlap="1" wp14:anchorId="3CBEBB5F" wp14:editId="547F3CD6">
                <wp:simplePos x="0" y="0"/>
                <wp:positionH relativeFrom="page">
                  <wp:posOffset>914400</wp:posOffset>
                </wp:positionH>
                <wp:positionV relativeFrom="paragraph">
                  <wp:posOffset>145415</wp:posOffset>
                </wp:positionV>
                <wp:extent cx="5943600" cy="0"/>
                <wp:effectExtent l="12700" t="18415" r="25400" b="19685"/>
                <wp:wrapTopAndBottom/>
                <wp:docPr id="7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E0B22" id="Line 58" o:spid="_x0000_s1026" style="position:absolute;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klFJ/CAQAAaw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5D0B1795" w14:textId="77777777" w:rsidR="00083E73" w:rsidRDefault="009D1A4A">
      <w:pPr>
        <w:tabs>
          <w:tab w:val="left" w:pos="539"/>
        </w:tabs>
        <w:spacing w:line="194" w:lineRule="exact"/>
        <w:ind w:left="211" w:right="106"/>
        <w:rPr>
          <w:rFonts w:ascii="Courier New"/>
          <w:sz w:val="18"/>
        </w:rPr>
      </w:pPr>
      <w:r>
        <w:rPr>
          <w:rFonts w:ascii="Courier New"/>
          <w:b/>
          <w:sz w:val="18"/>
        </w:rPr>
        <w:t>7</w:t>
      </w:r>
      <w:r>
        <w:rPr>
          <w:rFonts w:ascii="Courier New"/>
          <w:b/>
          <w:sz w:val="18"/>
        </w:rPr>
        <w:tab/>
      </w:r>
      <w:bookmarkStart w:id="55" w:name="_bookmark34"/>
      <w:bookmarkEnd w:id="55"/>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sz w:val="18"/>
        </w:rPr>
        <w:t>:</w:t>
      </w:r>
    </w:p>
    <w:p w14:paraId="0D948BD2"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42368" behindDoc="0" locked="0" layoutInCell="1" allowOverlap="1" wp14:anchorId="7DE01811" wp14:editId="304DD2DB">
                <wp:simplePos x="0" y="0"/>
                <wp:positionH relativeFrom="page">
                  <wp:posOffset>914400</wp:posOffset>
                </wp:positionH>
                <wp:positionV relativeFrom="paragraph">
                  <wp:posOffset>159385</wp:posOffset>
                </wp:positionV>
                <wp:extent cx="5943600" cy="0"/>
                <wp:effectExtent l="12700" t="6985" r="25400" b="31115"/>
                <wp:wrapTopAndBottom/>
                <wp:docPr id="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66235" id="Line 5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BxrH+B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8</w:t>
      </w:r>
      <w:r w:rsidR="009D1A4A">
        <w:rPr>
          <w:rFonts w:ascii="Courier New"/>
          <w:b/>
          <w:sz w:val="18"/>
        </w:rPr>
        <w:tab/>
      </w:r>
      <w:r w:rsidR="009D1A4A">
        <w:rPr>
          <w:rFonts w:ascii="Courier New"/>
          <w:color w:val="0000FF"/>
          <w:sz w:val="18"/>
        </w:rPr>
        <w:t>'</w:t>
      </w:r>
      <w:proofErr w:type="gramStart"/>
      <w:r w:rsidR="009D1A4A">
        <w:rPr>
          <w:rFonts w:ascii="Courier New"/>
          <w:color w:val="0000FF"/>
          <w:sz w:val="18"/>
        </w:rPr>
        <w:t>urn:oid</w:t>
      </w:r>
      <w:proofErr w:type="gramEnd"/>
      <w:r w:rsidR="009D1A4A">
        <w:rPr>
          <w:rFonts w:ascii="Courier New"/>
          <w:color w:val="0000FF"/>
          <w:sz w:val="18"/>
        </w:rPr>
        <w:t xml:space="preserve">:2.16.840.1.113883.3.666.7.307' </w:t>
      </w:r>
      <w:r w:rsidR="009D1A4A">
        <w:rPr>
          <w:rFonts w:ascii="Courier New"/>
          <w:b/>
          <w:color w:val="7F0054"/>
          <w:sz w:val="18"/>
        </w:rPr>
        <w:t>version</w:t>
      </w:r>
      <w:r w:rsidR="009D1A4A">
        <w:rPr>
          <w:rFonts w:ascii="Courier New"/>
          <w:b/>
          <w:color w:val="7F0054"/>
          <w:spacing w:val="-33"/>
          <w:sz w:val="18"/>
        </w:rPr>
        <w:t xml:space="preserve"> </w:t>
      </w:r>
      <w:r w:rsidR="009D1A4A">
        <w:rPr>
          <w:rFonts w:ascii="Courier New"/>
          <w:color w:val="0000FF"/>
          <w:sz w:val="18"/>
        </w:rPr>
        <w:t>'urn:hl7:version:20160929'</w:t>
      </w:r>
    </w:p>
    <w:p w14:paraId="16C49EDB" w14:textId="77777777" w:rsidR="00083E73" w:rsidRDefault="00083E73">
      <w:pPr>
        <w:pStyle w:val="BodyText"/>
        <w:spacing w:before="7"/>
        <w:rPr>
          <w:rFonts w:ascii="Courier New"/>
          <w:sz w:val="11"/>
        </w:rPr>
      </w:pPr>
    </w:p>
    <w:p w14:paraId="100EE771" w14:textId="77777777" w:rsidR="00083E73" w:rsidRDefault="004B037C">
      <w:pPr>
        <w:spacing w:before="62"/>
        <w:ind w:left="2534" w:right="106"/>
      </w:pPr>
      <w:r>
        <w:rPr>
          <w:noProof/>
        </w:rPr>
        <mc:AlternateContent>
          <mc:Choice Requires="wps">
            <w:drawing>
              <wp:anchor distT="0" distB="0" distL="114300" distR="114300" simplePos="0" relativeHeight="251683328" behindDoc="1" locked="0" layoutInCell="1" allowOverlap="1" wp14:anchorId="6A5FAF93" wp14:editId="349EF1BA">
                <wp:simplePos x="0" y="0"/>
                <wp:positionH relativeFrom="page">
                  <wp:posOffset>4987290</wp:posOffset>
                </wp:positionH>
                <wp:positionV relativeFrom="paragraph">
                  <wp:posOffset>167005</wp:posOffset>
                </wp:positionV>
                <wp:extent cx="37465" cy="0"/>
                <wp:effectExtent l="8890" t="14605" r="29845" b="23495"/>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61E6E" id="Line 56"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7pt,13.15pt" to="395.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" strokeweight=".14039mm">
                <w10:wrap anchorx="page"/>
              </v:line>
            </w:pict>
          </mc:Fallback>
        </mc:AlternateContent>
      </w:r>
      <w:r w:rsidR="009D1A4A">
        <w:t xml:space="preserve">Snippet 6: </w:t>
      </w:r>
      <w:proofErr w:type="spellStart"/>
      <w:r w:rsidR="009D1A4A">
        <w:t>valueset</w:t>
      </w:r>
      <w:proofErr w:type="spellEnd"/>
      <w:r w:rsidR="009D1A4A">
        <w:t xml:space="preserve"> definition from </w:t>
      </w:r>
      <w:r w:rsidR="009D1A4A">
        <w:rPr>
          <w:rFonts w:ascii="Courier New"/>
          <w:sz w:val="20"/>
        </w:rPr>
        <w:t>Terminology</w:t>
      </w:r>
      <w:r w:rsidR="009D1A4A">
        <w:rPr>
          <w:rFonts w:ascii="Courier New"/>
          <w:spacing w:val="-91"/>
          <w:sz w:val="20"/>
        </w:rPr>
        <w:t xml:space="preserve"> </w:t>
      </w:r>
      <w:proofErr w:type="spellStart"/>
      <w:r w:rsidR="009D1A4A">
        <w:rPr>
          <w:rFonts w:ascii="Courier New"/>
          <w:sz w:val="20"/>
        </w:rPr>
        <w:t>CQL.cql</w:t>
      </w:r>
      <w:proofErr w:type="spellEnd"/>
      <w:r w:rsidR="009D1A4A">
        <w:t>.</w:t>
      </w:r>
    </w:p>
    <w:p w14:paraId="26D19027" w14:textId="77777777" w:rsidR="00083E73" w:rsidRDefault="00083E73">
      <w:pPr>
        <w:pStyle w:val="BodyText"/>
        <w:rPr>
          <w:sz w:val="20"/>
        </w:rPr>
      </w:pPr>
    </w:p>
    <w:p w14:paraId="5093E130" w14:textId="77777777" w:rsidR="00083E73" w:rsidRDefault="00083E73">
      <w:pPr>
        <w:pStyle w:val="BodyText"/>
        <w:rPr>
          <w:sz w:val="20"/>
        </w:rPr>
      </w:pPr>
    </w:p>
    <w:p w14:paraId="5432D10B" w14:textId="77777777" w:rsidR="00083E73" w:rsidRDefault="00083E73">
      <w:pPr>
        <w:pStyle w:val="BodyText"/>
        <w:spacing w:before="9"/>
        <w:rPr>
          <w:sz w:val="15"/>
        </w:rPr>
      </w:pPr>
    </w:p>
    <w:p w14:paraId="3C8A6E56" w14:textId="77777777" w:rsidR="00083E73" w:rsidRDefault="009D1A4A">
      <w:pPr>
        <w:pStyle w:val="Heading3"/>
        <w:numPr>
          <w:ilvl w:val="2"/>
          <w:numId w:val="9"/>
        </w:numPr>
        <w:tabs>
          <w:tab w:val="left" w:pos="1194"/>
          <w:tab w:val="left" w:pos="1195"/>
        </w:tabs>
        <w:spacing w:before="55"/>
        <w:ind w:left="1194" w:hanging="654"/>
        <w:jc w:val="left"/>
      </w:pPr>
      <w:bookmarkStart w:id="56" w:name="2.4.2_By_Profile"/>
      <w:bookmarkStart w:id="57" w:name="_bookmark35"/>
      <w:bookmarkEnd w:id="56"/>
      <w:bookmarkEnd w:id="57"/>
      <w:r>
        <w:t>By</w:t>
      </w:r>
      <w:r>
        <w:rPr>
          <w:spacing w:val="-25"/>
        </w:rPr>
        <w:t xml:space="preserve"> </w:t>
      </w:r>
      <w:r>
        <w:t>Profile</w:t>
      </w:r>
    </w:p>
    <w:p w14:paraId="25B79CD4" w14:textId="77777777" w:rsidR="00083E73" w:rsidRDefault="00083E73">
      <w:pPr>
        <w:pStyle w:val="BodyText"/>
        <w:spacing w:before="1"/>
        <w:rPr>
          <w:b/>
          <w:sz w:val="23"/>
        </w:rPr>
      </w:pPr>
    </w:p>
    <w:p w14:paraId="7B9ACD31" w14:textId="0038EFE1" w:rsidR="007441C9" w:rsidRDefault="009D1A4A" w:rsidP="00AA0ED3">
      <w:pPr>
        <w:pStyle w:val="BodyText"/>
        <w:ind w:left="446"/>
        <w:rPr>
          <w:sz w:val="20"/>
        </w:rPr>
      </w:pPr>
      <w:r>
        <w:t>When</w:t>
      </w:r>
      <w:r>
        <w:rPr>
          <w:spacing w:val="-11"/>
        </w:rPr>
        <w:t xml:space="preserve"> </w:t>
      </w:r>
      <w:r>
        <w:t>retrie</w:t>
      </w:r>
      <w:bookmarkStart w:id="58" w:name="_bookmark36"/>
      <w:bookmarkEnd w:id="58"/>
      <w:r>
        <w:t>ving</w:t>
      </w:r>
      <w:r>
        <w:rPr>
          <w:spacing w:val="-11"/>
        </w:rPr>
        <w:t xml:space="preserve"> </w:t>
      </w:r>
      <w:r>
        <w:t>expansions</w:t>
      </w:r>
      <w:r>
        <w:rPr>
          <w:spacing w:val="-11"/>
        </w:rPr>
        <w:t xml:space="preserve"> </w:t>
      </w:r>
      <w:r>
        <w:t>by</w:t>
      </w:r>
      <w:r>
        <w:rPr>
          <w:spacing w:val="-11"/>
        </w:rPr>
        <w:t xml:space="preserve"> </w:t>
      </w:r>
      <w:r>
        <w:t>profile,</w:t>
      </w:r>
      <w:r>
        <w:rPr>
          <w:spacing w:val="-11"/>
        </w:rPr>
        <w:t xml:space="preserve"> </w:t>
      </w:r>
      <w:r>
        <w:t>the</w:t>
      </w:r>
      <w:r>
        <w:rPr>
          <w:spacing w:val="-11"/>
        </w:rPr>
        <w:t xml:space="preserve"> </w:t>
      </w:r>
      <w:r>
        <w:t>version</w:t>
      </w:r>
      <w:r>
        <w:rPr>
          <w:spacing w:val="-11"/>
        </w:rPr>
        <w:t xml:space="preserve"> </w:t>
      </w:r>
      <w:r>
        <w:t>identifier</w:t>
      </w:r>
      <w:r>
        <w:rPr>
          <w:spacing w:val="-11"/>
        </w:rPr>
        <w:t xml:space="preserve"> </w:t>
      </w:r>
      <w:r>
        <w:t>attribute</w:t>
      </w:r>
      <w:r>
        <w:rPr>
          <w:spacing w:val="-11"/>
        </w:rPr>
        <w:t xml:space="preserve"> </w:t>
      </w:r>
      <w:r>
        <w:t>conforms</w:t>
      </w:r>
      <w:r>
        <w:rPr>
          <w:spacing w:val="-11"/>
        </w:rPr>
        <w:t xml:space="preserve"> </w:t>
      </w:r>
      <w:r>
        <w:t>to</w:t>
      </w:r>
      <w:r>
        <w:rPr>
          <w:spacing w:val="-11"/>
        </w:rPr>
        <w:t xml:space="preserve"> </w:t>
      </w:r>
      <w:hyperlink w:anchor="_bookmark36" w:history="1">
        <w:r>
          <w:rPr>
            <w:color w:val="0000FF"/>
          </w:rPr>
          <w:t>Conformance</w:t>
        </w:r>
      </w:hyperlink>
      <w:r>
        <w:rPr>
          <w:color w:val="0000FF"/>
        </w:rPr>
        <w:t xml:space="preserve"> </w:t>
      </w:r>
      <w:hyperlink w:anchor="_bookmark36" w:history="1">
        <w:r>
          <w:rPr>
            <w:color w:val="0000FF"/>
          </w:rPr>
          <w:t>Requirement</w:t>
        </w:r>
        <w:r>
          <w:rPr>
            <w:color w:val="0000FF"/>
            <w:spacing w:val="-12"/>
          </w:rPr>
          <w:t xml:space="preserve"> </w:t>
        </w:r>
        <w:r>
          <w:rPr>
            <w:color w:val="0000FF"/>
          </w:rPr>
          <w:t>7</w:t>
        </w:r>
      </w:hyperlink>
      <w:r>
        <w:t>.</w:t>
      </w:r>
    </w:p>
    <w:p w14:paraId="1C387AA4" w14:textId="77777777" w:rsidR="007441C9" w:rsidRDefault="007441C9" w:rsidP="007441C9">
      <w:pPr>
        <w:pStyle w:val="BodyText"/>
        <w:spacing w:before="3"/>
        <w:rPr>
          <w:sz w:val="20"/>
        </w:rPr>
      </w:pPr>
    </w:p>
    <w:p w14:paraId="3E928C3C" w14:textId="77777777" w:rsidR="00083E73" w:rsidRDefault="004B037C">
      <w:pPr>
        <w:pStyle w:val="BodyText"/>
        <w:ind w:left="439"/>
        <w:rPr>
          <w:sz w:val="20"/>
        </w:rPr>
      </w:pPr>
      <w:r>
        <w:rPr>
          <w:noProof/>
          <w:sz w:val="20"/>
        </w:rPr>
        <mc:AlternateContent>
          <mc:Choice Requires="wpg">
            <w:drawing>
              <wp:inline distT="0" distB="0" distL="0" distR="0" wp14:anchorId="5FDCD049" wp14:editId="50AC4210">
                <wp:extent cx="5944235" cy="815975"/>
                <wp:effectExtent l="0" t="0" r="12065" b="9525"/>
                <wp:docPr id="6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0" y="0"/>
                          <a:chExt cx="9361" cy="1285"/>
                        </a:xfrm>
                      </wpg:grpSpPr>
                      <wps:wsp>
                        <wps:cNvPr id="67" name="Freeform 55"/>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4"/>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53"/>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BA09AC" w14:textId="77777777" w:rsidR="00FF5AFD" w:rsidRDefault="00FF5AFD">
                              <w:pPr>
                                <w:spacing w:before="3"/>
                                <w:rPr>
                                  <w:sz w:val="20"/>
                                </w:rPr>
                              </w:pPr>
                            </w:p>
                            <w:p w14:paraId="3311C8A1" w14:textId="77777777" w:rsidR="00FF5AFD" w:rsidRDefault="00FF5AFD">
                              <w:pPr>
                                <w:ind w:left="273"/>
                                <w:rPr>
                                  <w:b/>
                                  <w:sz w:val="20"/>
                                </w:rPr>
                              </w:pPr>
                              <w:r>
                                <w:rPr>
                                  <w:b/>
                                  <w:sz w:val="20"/>
                                </w:rPr>
                                <w:t>Conformance Requirement 7 (Value Set Version Specification By Profile):</w:t>
                              </w:r>
                            </w:p>
                            <w:p w14:paraId="4C4A845B" w14:textId="77777777" w:rsidR="00FF5AFD" w:rsidRDefault="00FF5AF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wps:txbx>
                        <wps:bodyPr rot="0" vert="horz" wrap="square" lIns="0" tIns="0" rIns="0" bIns="0" anchor="t" anchorCtr="0" upright="1">
                          <a:noAutofit/>
                        </wps:bodyPr>
                      </wps:wsp>
                    </wpg:wgp>
                  </a:graphicData>
                </a:graphic>
              </wp:inline>
            </w:drawing>
          </mc:Choice>
          <mc:Fallback>
            <w:pict>
              <v:group w14:anchorId="5FDCD049" id="Group 52" o:spid="_x0000_s1054" style="width:468.05pt;height:64.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">
                <v:shape id="Freeform 55" o:spid="_x0000_s105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54" o:spid="_x0000_s105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53" o:spid="_x0000_s105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3BA09AC" w14:textId="77777777" w:rsidR="00FF5AFD" w:rsidRDefault="00FF5AFD">
                        <w:pPr>
                          <w:spacing w:before="3"/>
                          <w:rPr>
                            <w:sz w:val="20"/>
                          </w:rPr>
                        </w:pPr>
                      </w:p>
                      <w:p w14:paraId="3311C8A1" w14:textId="77777777" w:rsidR="00FF5AFD" w:rsidRDefault="00FF5AFD">
                        <w:pPr>
                          <w:ind w:left="273"/>
                          <w:rPr>
                            <w:b/>
                            <w:sz w:val="20"/>
                          </w:rPr>
                        </w:pPr>
                        <w:r>
                          <w:rPr>
                            <w:b/>
                            <w:sz w:val="20"/>
                          </w:rPr>
                          <w:t>Conformance Requirement 7 (Value Set Version Specification By Profile):</w:t>
                        </w:r>
                      </w:p>
                      <w:p w14:paraId="4C4A845B" w14:textId="77777777" w:rsidR="00FF5AFD" w:rsidRDefault="00FF5AF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v:textbox>
                </v:shape>
                <w10:anchorlock/>
              </v:group>
            </w:pict>
          </mc:Fallback>
        </mc:AlternateContent>
      </w:r>
    </w:p>
    <w:p w14:paraId="7495BAF7" w14:textId="77777777" w:rsidR="00083E73" w:rsidRDefault="00083E73">
      <w:pPr>
        <w:pStyle w:val="BodyText"/>
        <w:spacing w:before="3"/>
        <w:rPr>
          <w:sz w:val="20"/>
        </w:rPr>
      </w:pPr>
    </w:p>
    <w:p w14:paraId="2F3282AD" w14:textId="77777777" w:rsidR="00083E73" w:rsidRDefault="009D1A4A">
      <w:pPr>
        <w:pStyle w:val="BodyText"/>
        <w:spacing w:before="62"/>
        <w:ind w:left="440"/>
      </w:pPr>
      <w:r>
        <w:t>For example:</w:t>
      </w:r>
    </w:p>
    <w:p w14:paraId="10E42A5F" w14:textId="77777777" w:rsidR="00083E73" w:rsidRDefault="004B037C">
      <w:pPr>
        <w:pStyle w:val="BodyText"/>
        <w:spacing w:before="5"/>
        <w:rPr>
          <w:sz w:val="17"/>
        </w:rPr>
      </w:pPr>
      <w:r>
        <w:rPr>
          <w:noProof/>
        </w:rPr>
        <mc:AlternateContent>
          <mc:Choice Requires="wps">
            <w:drawing>
              <wp:anchor distT="0" distB="0" distL="0" distR="0" simplePos="0" relativeHeight="251643392" behindDoc="0" locked="0" layoutInCell="1" allowOverlap="1" wp14:anchorId="7922599E" wp14:editId="7B6F4350">
                <wp:simplePos x="0" y="0"/>
                <wp:positionH relativeFrom="page">
                  <wp:posOffset>914400</wp:posOffset>
                </wp:positionH>
                <wp:positionV relativeFrom="paragraph">
                  <wp:posOffset>154305</wp:posOffset>
                </wp:positionV>
                <wp:extent cx="5943600" cy="0"/>
                <wp:effectExtent l="12700" t="14605" r="25400" b="23495"/>
                <wp:wrapTopAndBottom/>
                <wp:docPr id="6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A3D5F" id="Line 51"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5pt" to="54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pNwQEAAGsDAAAOAAAAZHJzL2Uyb0RvYy54bWysU02P0zAQvSPxHyzfadJ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lxw5sDSjLba&#10;KbaYZ21GHxuCbNwu5O7E5J79FsWPyBxuBnC9KjW+nDzllYzqVUo2oqcX9uMXlISBQ8Ii1NQFmylJ&#10;AjaVeZxu81BTYoKci4/375c1jU1cYxU010QfYvqs0LJ8abmhogsxHLcxUekEvULyOw6ftDFl3Max&#10;kcjrxX1JiGi0zMEMi6Hfb0xgR8gLU76sA5G9ggU8OFnIBgXy0+WeQJvznfDGUdq1/7OSe5SnXch0&#10;2U8TLcSX7csr87tdUL/+kfVPAAAA//8DAFBLAwQUAAYACAAAACEAjDBSOe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" strokeweight=".14039mm">
                <w10:wrap type="topAndBottom" anchorx="page"/>
              </v:line>
            </w:pict>
          </mc:Fallback>
        </mc:AlternateContent>
      </w:r>
    </w:p>
    <w:p w14:paraId="1C3A30F1" w14:textId="77777777" w:rsidR="00083E73" w:rsidRDefault="009D1A4A">
      <w:pPr>
        <w:spacing w:line="194" w:lineRule="exact"/>
        <w:ind w:left="440"/>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7F744A64" w14:textId="77777777" w:rsidR="00083E73" w:rsidRDefault="004B037C">
      <w:pPr>
        <w:spacing w:before="15"/>
        <w:ind w:left="762"/>
        <w:rPr>
          <w:rFonts w:ascii="Courier New"/>
          <w:sz w:val="18"/>
        </w:rPr>
      </w:pPr>
      <w:r>
        <w:rPr>
          <w:noProof/>
        </w:rPr>
        <mc:AlternateContent>
          <mc:Choice Requires="wps">
            <w:drawing>
              <wp:anchor distT="0" distB="0" distL="0" distR="0" simplePos="0" relativeHeight="251644416" behindDoc="0" locked="0" layoutInCell="1" allowOverlap="1" wp14:anchorId="492A902C" wp14:editId="76765CA7">
                <wp:simplePos x="0" y="0"/>
                <wp:positionH relativeFrom="page">
                  <wp:posOffset>914400</wp:posOffset>
                </wp:positionH>
                <wp:positionV relativeFrom="paragraph">
                  <wp:posOffset>175260</wp:posOffset>
                </wp:positionV>
                <wp:extent cx="5943600" cy="0"/>
                <wp:effectExtent l="12700" t="10160" r="25400" b="27940"/>
                <wp:wrapTopAndBottom/>
                <wp:docPr id="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831AB" id="Line 50"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wbJmy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version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7:profile:MU2%20Update%202016-04-01'</w:t>
      </w:r>
    </w:p>
    <w:p w14:paraId="2B56CB0D" w14:textId="77777777" w:rsidR="00083E73" w:rsidRDefault="00083E73">
      <w:pPr>
        <w:pStyle w:val="BodyText"/>
        <w:spacing w:before="8"/>
        <w:rPr>
          <w:rFonts w:ascii="Courier New"/>
          <w:sz w:val="24"/>
        </w:rPr>
      </w:pPr>
    </w:p>
    <w:p w14:paraId="3BB87AC7" w14:textId="77777777" w:rsidR="00083E73" w:rsidRDefault="009D1A4A">
      <w:pPr>
        <w:pStyle w:val="BodyText"/>
        <w:spacing w:before="62"/>
        <w:ind w:left="440"/>
      </w:pPr>
      <w:r>
        <w:t>Here, the profile namespace is used to indicate that the identifier is a profile.</w:t>
      </w:r>
    </w:p>
    <w:p w14:paraId="6B96C96D" w14:textId="77777777" w:rsidR="00083E73" w:rsidRDefault="00083E73">
      <w:pPr>
        <w:pStyle w:val="BodyText"/>
        <w:spacing w:before="8"/>
        <w:rPr>
          <w:sz w:val="18"/>
        </w:rPr>
      </w:pPr>
    </w:p>
    <w:p w14:paraId="12BA47FF" w14:textId="77777777" w:rsidR="00083E73" w:rsidRDefault="009D1A4A">
      <w:pPr>
        <w:pStyle w:val="Heading3"/>
        <w:numPr>
          <w:ilvl w:val="2"/>
          <w:numId w:val="9"/>
        </w:numPr>
        <w:tabs>
          <w:tab w:val="left" w:pos="1094"/>
          <w:tab w:val="left" w:pos="1095"/>
        </w:tabs>
        <w:ind w:left="1094" w:hanging="654"/>
        <w:jc w:val="left"/>
      </w:pPr>
      <w:bookmarkStart w:id="59" w:name="2.4.3_Representation_in_HQMF"/>
      <w:bookmarkStart w:id="60" w:name="_bookmark37"/>
      <w:bookmarkEnd w:id="59"/>
      <w:bookmarkEnd w:id="60"/>
      <w:r>
        <w:t>Representation in</w:t>
      </w:r>
      <w:r>
        <w:rPr>
          <w:spacing w:val="-25"/>
        </w:rPr>
        <w:t xml:space="preserve"> </w:t>
      </w:r>
      <w:r>
        <w:t>HQMF</w:t>
      </w:r>
    </w:p>
    <w:p w14:paraId="0F68BC9C" w14:textId="77777777" w:rsidR="00083E73" w:rsidRDefault="00083E73">
      <w:pPr>
        <w:pStyle w:val="BodyText"/>
        <w:spacing w:before="11"/>
        <w:rPr>
          <w:b/>
          <w:sz w:val="24"/>
        </w:rPr>
      </w:pPr>
    </w:p>
    <w:p w14:paraId="40185E46" w14:textId="23574017" w:rsidR="00083E73" w:rsidRDefault="009D1A4A">
      <w:pPr>
        <w:pStyle w:val="BodyText"/>
        <w:ind w:left="440"/>
      </w:pPr>
      <w:r>
        <w:t xml:space="preserve">The HQMF XML </w:t>
      </w:r>
      <w:r w:rsidR="005D02C7">
        <w:t xml:space="preserve">representation of </w:t>
      </w:r>
      <w:proofErr w:type="spellStart"/>
      <w:r w:rsidR="005D02C7">
        <w:t>valueset</w:t>
      </w:r>
      <w:proofErr w:type="spellEnd"/>
      <w:r w:rsidR="005D02C7">
        <w:t xml:space="preserve"> declarations is</w:t>
      </w:r>
      <w:r>
        <w:t xml:space="preserve"> discussed in Volume 1 Chapter 3 of this IG.</w:t>
      </w:r>
    </w:p>
    <w:p w14:paraId="5D6DC171" w14:textId="77777777" w:rsidR="00083E73" w:rsidRDefault="00083E73">
      <w:pPr>
        <w:pStyle w:val="BodyText"/>
        <w:spacing w:before="9"/>
        <w:rPr>
          <w:sz w:val="17"/>
        </w:rPr>
      </w:pPr>
    </w:p>
    <w:p w14:paraId="56A2F746" w14:textId="77777777" w:rsidR="00083E73" w:rsidRDefault="009D1A4A">
      <w:pPr>
        <w:pStyle w:val="Heading2"/>
        <w:tabs>
          <w:tab w:val="left" w:pos="977"/>
        </w:tabs>
        <w:ind w:left="440" w:firstLine="0"/>
      </w:pPr>
      <w:bookmarkStart w:id="61" w:name="2.5_Codes"/>
      <w:bookmarkStart w:id="62" w:name="_bookmark38"/>
      <w:bookmarkEnd w:id="61"/>
      <w:bookmarkEnd w:id="62"/>
      <w:r>
        <w:t>2.5</w:t>
      </w:r>
      <w:r>
        <w:tab/>
        <w:t>Codes</w:t>
      </w:r>
    </w:p>
    <w:p w14:paraId="44F52680" w14:textId="77777777" w:rsidR="00083E73" w:rsidRDefault="00083E73">
      <w:pPr>
        <w:pStyle w:val="BodyText"/>
        <w:spacing w:before="11"/>
        <w:rPr>
          <w:b/>
        </w:rPr>
      </w:pPr>
    </w:p>
    <w:p w14:paraId="0BD2CFD3" w14:textId="7DB6F7BF" w:rsidR="00083E73" w:rsidRDefault="009D1A4A">
      <w:pPr>
        <w:pStyle w:val="BodyText"/>
        <w:spacing w:line="240" w:lineRule="exact"/>
        <w:ind w:left="440" w:right="218"/>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represented</w:t>
      </w:r>
      <w:r>
        <w:rPr>
          <w:spacing w:val="-7"/>
        </w:rPr>
        <w:t xml:space="preserve"> </w:t>
      </w:r>
      <w:r>
        <w:t>within</w:t>
      </w:r>
      <w:r>
        <w:rPr>
          <w:spacing w:val="-7"/>
        </w:rPr>
        <w:t xml:space="preserve"> </w:t>
      </w:r>
      <w:r>
        <w:t>CQL,</w:t>
      </w:r>
      <w:r>
        <w:rPr>
          <w:spacing w:val="-7"/>
        </w:rPr>
        <w:t xml:space="preserve"> </w:t>
      </w:r>
      <w:r>
        <w:t>the</w:t>
      </w:r>
      <w:r>
        <w:rPr>
          <w:spacing w:val="-7"/>
        </w:rPr>
        <w:t xml:space="preserve"> </w:t>
      </w:r>
      <w:r>
        <w:t>logical</w:t>
      </w:r>
      <w:r>
        <w:rPr>
          <w:spacing w:val="-7"/>
        </w:rPr>
        <w:t xml:space="preserve"> </w:t>
      </w:r>
      <w:bookmarkStart w:id="63" w:name="_bookmark39"/>
      <w:bookmarkEnd w:id="63"/>
      <w:r>
        <w:t>identifier</w:t>
      </w:r>
      <w:r>
        <w:rPr>
          <w:spacing w:val="-7"/>
        </w:rPr>
        <w:t xml:space="preserve"> </w:t>
      </w:r>
      <w:r>
        <w:t>is</w:t>
      </w:r>
      <w:r>
        <w:rPr>
          <w:spacing w:val="-7"/>
        </w:rPr>
        <w:t xml:space="preserve"> </w:t>
      </w:r>
      <w:r>
        <w:t>not</w:t>
      </w:r>
      <w:r>
        <w:rPr>
          <w:spacing w:val="-7"/>
        </w:rPr>
        <w:t xml:space="preserve"> </w:t>
      </w:r>
      <w:r>
        <w:t>recommended</w:t>
      </w:r>
      <w:r>
        <w:rPr>
          <w:spacing w:val="-7"/>
        </w:rPr>
        <w:t xml:space="preserve"> </w:t>
      </w:r>
      <w:r>
        <w:t>to</w:t>
      </w:r>
      <w:r>
        <w:rPr>
          <w:spacing w:val="-7"/>
        </w:rPr>
        <w:t xml:space="preserve"> </w:t>
      </w:r>
      <w:r>
        <w:t>be a</w:t>
      </w:r>
      <w:r>
        <w:rPr>
          <w:spacing w:val="-6"/>
        </w:rPr>
        <w:t xml:space="preserve"> </w:t>
      </w:r>
      <w:r>
        <w:t>URN.</w:t>
      </w:r>
      <w:r>
        <w:rPr>
          <w:spacing w:val="-6"/>
        </w:rPr>
        <w:t xml:space="preserve"> </w:t>
      </w:r>
      <w:r>
        <w:t>Instead,</w:t>
      </w:r>
      <w:r>
        <w:rPr>
          <w:spacing w:val="-6"/>
        </w:rPr>
        <w:t xml:space="preserve"> </w:t>
      </w:r>
      <w:r>
        <w:t>the</w:t>
      </w:r>
      <w:r>
        <w:rPr>
          <w:spacing w:val="-6"/>
        </w:rPr>
        <w:t xml:space="preserve"> </w:t>
      </w:r>
      <w:r>
        <w:t>logical</w:t>
      </w:r>
      <w:r>
        <w:rPr>
          <w:spacing w:val="-6"/>
        </w:rPr>
        <w:t xml:space="preserve"> </w:t>
      </w:r>
      <w:r>
        <w:t>identifier</w:t>
      </w:r>
      <w:r>
        <w:rPr>
          <w:spacing w:val="-6"/>
        </w:rPr>
        <w:t xml:space="preserve"> </w:t>
      </w:r>
      <w:r>
        <w:t>is</w:t>
      </w:r>
      <w:r>
        <w:rPr>
          <w:spacing w:val="-6"/>
        </w:rPr>
        <w:t xml:space="preserve"> </w:t>
      </w:r>
      <w:r>
        <w:t>the</w:t>
      </w:r>
      <w:r>
        <w:rPr>
          <w:spacing w:val="-6"/>
        </w:rPr>
        <w:t xml:space="preserve"> </w:t>
      </w:r>
      <w:r>
        <w:t>code</w:t>
      </w:r>
      <w:r>
        <w:rPr>
          <w:spacing w:val="-6"/>
        </w:rPr>
        <w:t xml:space="preserve"> </w:t>
      </w:r>
      <w:r>
        <w:t>from</w:t>
      </w:r>
      <w:r>
        <w:rPr>
          <w:spacing w:val="-6"/>
        </w:rPr>
        <w:t xml:space="preserve"> </w:t>
      </w:r>
      <w:r>
        <w:t>the</w:t>
      </w:r>
      <w:r>
        <w:rPr>
          <w:spacing w:val="-6"/>
        </w:rPr>
        <w:t xml:space="preserve"> </w:t>
      </w:r>
      <w:r>
        <w:t>code</w:t>
      </w:r>
      <w:r>
        <w:rPr>
          <w:spacing w:val="-6"/>
        </w:rPr>
        <w:t xml:space="preserve"> </w:t>
      </w:r>
      <w:r>
        <w:t>system.</w:t>
      </w:r>
    </w:p>
    <w:p w14:paraId="317B8488" w14:textId="77777777" w:rsidR="00083E73" w:rsidRDefault="004B037C">
      <w:pPr>
        <w:pStyle w:val="BodyText"/>
        <w:rPr>
          <w:sz w:val="19"/>
        </w:rPr>
      </w:pPr>
      <w:r>
        <w:rPr>
          <w:noProof/>
        </w:rPr>
        <mc:AlternateContent>
          <mc:Choice Requires="wpg">
            <w:drawing>
              <wp:anchor distT="0" distB="0" distL="0" distR="0" simplePos="0" relativeHeight="251645440" behindDoc="0" locked="0" layoutInCell="1" allowOverlap="1" wp14:anchorId="24589AD5" wp14:editId="35CD77F7">
                <wp:simplePos x="0" y="0"/>
                <wp:positionH relativeFrom="page">
                  <wp:posOffset>913765</wp:posOffset>
                </wp:positionH>
                <wp:positionV relativeFrom="paragraph">
                  <wp:posOffset>163195</wp:posOffset>
                </wp:positionV>
                <wp:extent cx="5944235" cy="1195705"/>
                <wp:effectExtent l="0" t="0" r="12700" b="12700"/>
                <wp:wrapTopAndBottom/>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58"/>
                          <a:chExt cx="9361" cy="1883"/>
                        </a:xfrm>
                      </wpg:grpSpPr>
                      <wps:wsp>
                        <wps:cNvPr id="61" name="Freeform 49"/>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47"/>
                        <wps:cNvSpPr txBox="1">
                          <a:spLocks noChangeArrowheads="1"/>
                        </wps:cNvSpPr>
                        <wps:spPr bwMode="auto">
                          <a:xfrm>
                            <a:off x="1440" y="258"/>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EC9090" w14:textId="77777777" w:rsidR="00FF5AFD" w:rsidRDefault="00FF5AFD">
                              <w:pPr>
                                <w:spacing w:before="3"/>
                                <w:rPr>
                                  <w:sz w:val="20"/>
                                </w:rPr>
                              </w:pPr>
                            </w:p>
                            <w:p w14:paraId="3672B623" w14:textId="6BDDFA36" w:rsidR="00FF5AFD" w:rsidRDefault="00FF5AFD">
                              <w:pPr>
                                <w:ind w:left="273"/>
                                <w:rPr>
                                  <w:b/>
                                  <w:sz w:val="20"/>
                                </w:rPr>
                              </w:pPr>
                              <w:r>
                                <w:rPr>
                                  <w:b/>
                                  <w:sz w:val="20"/>
                                </w:rPr>
                                <w:t>Conformance Requirement 8 (Direct Reference Codes):</w:t>
                              </w:r>
                            </w:p>
                            <w:p w14:paraId="69C21DAD" w14:textId="3DD4C794" w:rsidR="00FF5AFD" w:rsidRDefault="00FF5AFD">
                              <w:pPr>
                                <w:spacing w:before="9"/>
                                <w:ind w:left="273"/>
                                <w:rPr>
                                  <w:sz w:val="20"/>
                                </w:rPr>
                              </w:pPr>
                              <w:r>
                                <w:rPr>
                                  <w:sz w:val="20"/>
                                </w:rPr>
                                <w:t>When direct reference codes are represented within CQL, the logical identifier:</w:t>
                              </w:r>
                            </w:p>
                            <w:p w14:paraId="56F96231" w14:textId="77777777" w:rsidR="00FF5AFD" w:rsidRDefault="00FF5AFD">
                              <w:pPr>
                                <w:spacing w:before="5"/>
                                <w:rPr>
                                  <w:sz w:val="21"/>
                                </w:rPr>
                              </w:pPr>
                            </w:p>
                            <w:p w14:paraId="3838E4AB" w14:textId="77777777" w:rsidR="00FF5AFD" w:rsidRPr="005B51D9" w:rsidRDefault="00FF5AF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FF5AFD" w:rsidRPr="005B51D9" w:rsidRDefault="00FF5AF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89AD5" id="Group 46" o:spid="_x0000_s1058" style="position:absolute;margin-left:71.95pt;margin-top:12.85pt;width:468.05pt;height:94.15pt;z-index:251645440;mso-wrap-distance-left:0;mso-wrap-distance-right:0;mso-position-horizontal-relative:page;mso-position-vertical-relative:text" coordorigin="1440,258"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">
                <v:shape id="Freeform 49" o:spid="_x0000_s1059"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" path="m9272,l80,,49,6,23,23,6,49,,80,,1794r6,31l23,1851r26,17l80,1874r9192,l9303,1868r26,-17l9346,1825r6,-31l9352,80r-6,-31l9329,23,9303,6,9272,xe" fillcolor="#fffde8" stroked="f">
                  <v:path arrowok="t" o:connecttype="custom" o:connectlocs="9272,262;80,262;49,268;23,285;6,311;0,342;0,2056;6,2087;23,2113;49,2130;80,2136;9272,2136;9303,2130;9329,2113;9346,2087;9352,2056;9352,342;9346,311;9329,285;9303,268;9272,262" o:connectangles="0,0,0,0,0,0,0,0,0,0,0,0,0,0,0,0,0,0,0,0,0"/>
                </v:shape>
                <v:shape id="Freeform 48" o:spid="_x0000_s1060"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" path="m9272,l80,,49,6,23,23,6,49,,80,,1794r6,31l23,1851r26,17l80,1874r9192,l9303,1868r26,-17l9346,1825r6,-31l9352,80r-6,-31l9329,23,9303,6,9272,xe" filled="f" strokeweight=".14056mm">
                  <v:path arrowok="t" o:connecttype="custom" o:connectlocs="9272,262;80,262;49,268;23,285;6,311;0,342;0,2056;6,2087;23,2113;49,2130;80,2136;9272,2136;9303,2130;9329,2113;9346,2087;9352,2056;9352,342;9346,311;9329,285;9303,268;9272,262" o:connectangles="0,0,0,0,0,0,0,0,0,0,0,0,0,0,0,0,0,0,0,0,0"/>
                </v:shape>
                <v:shape id="Text Box 47" o:spid="_x0000_s1061" type="#_x0000_t202" style="position:absolute;left:1440;top:258;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8EC9090" w14:textId="77777777" w:rsidR="00FF5AFD" w:rsidRDefault="00FF5AFD">
                        <w:pPr>
                          <w:spacing w:before="3"/>
                          <w:rPr>
                            <w:sz w:val="20"/>
                          </w:rPr>
                        </w:pPr>
                      </w:p>
                      <w:p w14:paraId="3672B623" w14:textId="6BDDFA36" w:rsidR="00FF5AFD" w:rsidRDefault="00FF5AFD">
                        <w:pPr>
                          <w:ind w:left="273"/>
                          <w:rPr>
                            <w:b/>
                            <w:sz w:val="20"/>
                          </w:rPr>
                        </w:pPr>
                        <w:r>
                          <w:rPr>
                            <w:b/>
                            <w:sz w:val="20"/>
                          </w:rPr>
                          <w:t>Conformance Requirement 8 (Direct Reference Codes):</w:t>
                        </w:r>
                      </w:p>
                      <w:p w14:paraId="69C21DAD" w14:textId="3DD4C794" w:rsidR="00FF5AFD" w:rsidRDefault="00FF5AFD">
                        <w:pPr>
                          <w:spacing w:before="9"/>
                          <w:ind w:left="273"/>
                          <w:rPr>
                            <w:sz w:val="20"/>
                          </w:rPr>
                        </w:pPr>
                        <w:r>
                          <w:rPr>
                            <w:sz w:val="20"/>
                          </w:rPr>
                          <w:t>When direct reference codes are represented within CQL, the logical identifier:</w:t>
                        </w:r>
                      </w:p>
                      <w:p w14:paraId="56F96231" w14:textId="77777777" w:rsidR="00FF5AFD" w:rsidRDefault="00FF5AFD">
                        <w:pPr>
                          <w:spacing w:before="5"/>
                          <w:rPr>
                            <w:sz w:val="21"/>
                          </w:rPr>
                        </w:pPr>
                      </w:p>
                      <w:p w14:paraId="3838E4AB" w14:textId="77777777" w:rsidR="00FF5AFD" w:rsidRPr="005B51D9" w:rsidRDefault="00FF5AF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FF5AFD" w:rsidRPr="005B51D9" w:rsidRDefault="00FF5AF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v:textbox>
                </v:shape>
                <w10:wrap type="topAndBottom" anchorx="page"/>
              </v:group>
            </w:pict>
          </mc:Fallback>
        </mc:AlternateContent>
      </w:r>
    </w:p>
    <w:p w14:paraId="6A9815B1" w14:textId="77777777" w:rsidR="00083E73" w:rsidRDefault="00083E73">
      <w:pPr>
        <w:pStyle w:val="BodyText"/>
        <w:rPr>
          <w:sz w:val="20"/>
        </w:rPr>
      </w:pPr>
    </w:p>
    <w:p w14:paraId="678521A8" w14:textId="77777777" w:rsidR="00083E73" w:rsidRDefault="004B037C">
      <w:pPr>
        <w:pStyle w:val="BodyText"/>
        <w:spacing w:before="8"/>
        <w:rPr>
          <w:sz w:val="27"/>
        </w:rPr>
      </w:pPr>
      <w:r>
        <w:rPr>
          <w:noProof/>
        </w:rPr>
        <mc:AlternateContent>
          <mc:Choice Requires="wps">
            <w:drawing>
              <wp:anchor distT="0" distB="0" distL="0" distR="0" simplePos="0" relativeHeight="251647488" behindDoc="0" locked="0" layoutInCell="1" allowOverlap="1" wp14:anchorId="76B4B537" wp14:editId="26801DF7">
                <wp:simplePos x="0" y="0"/>
                <wp:positionH relativeFrom="page">
                  <wp:posOffset>914400</wp:posOffset>
                </wp:positionH>
                <wp:positionV relativeFrom="paragraph">
                  <wp:posOffset>229235</wp:posOffset>
                </wp:positionV>
                <wp:extent cx="5943600" cy="0"/>
                <wp:effectExtent l="12700" t="13335" r="25400" b="24765"/>
                <wp:wrapTopAndBottom/>
                <wp:docPr id="5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AA9A3" id="Line 45"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N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" strokeweight=".14039mm">
                <w10:wrap type="topAndBottom" anchorx="page"/>
              </v:line>
            </w:pict>
          </mc:Fallback>
        </mc:AlternateContent>
      </w:r>
    </w:p>
    <w:p w14:paraId="79691B9F" w14:textId="77777777" w:rsidR="00083E73" w:rsidRDefault="009D1A4A">
      <w:pPr>
        <w:tabs>
          <w:tab w:val="left" w:pos="439"/>
        </w:tabs>
        <w:spacing w:after="54" w:line="194" w:lineRule="exact"/>
        <w:ind w:left="111"/>
        <w:rPr>
          <w:rFonts w:ascii="Courier New"/>
          <w:sz w:val="18"/>
        </w:rPr>
      </w:pPr>
      <w:r>
        <w:rPr>
          <w:rFonts w:ascii="Courier New"/>
          <w:b/>
          <w:sz w:val="18"/>
        </w:rPr>
        <w:t>9</w:t>
      </w:r>
      <w:r>
        <w:rPr>
          <w:rFonts w:ascii="Courier New"/>
          <w:b/>
          <w:sz w:val="18"/>
        </w:rPr>
        <w:tab/>
      </w:r>
      <w:bookmarkStart w:id="64" w:name="_bookmark40"/>
      <w:bookmarkEnd w:id="64"/>
      <w:r>
        <w:rPr>
          <w:rFonts w:ascii="Courier New"/>
          <w:b/>
          <w:color w:val="7F0054"/>
          <w:sz w:val="18"/>
        </w:rPr>
        <w:t xml:space="preserve">code </w:t>
      </w:r>
      <w:r>
        <w:rPr>
          <w:rFonts w:ascii="Courier New"/>
          <w:color w:val="0000FF"/>
          <w:sz w:val="18"/>
        </w:rPr>
        <w:t>"Venous foot pump, device (physical object)"</w:t>
      </w:r>
      <w:r>
        <w:rPr>
          <w:rFonts w:ascii="Courier New"/>
          <w:sz w:val="18"/>
        </w:rPr>
        <w:t xml:space="preserve">: </w:t>
      </w:r>
      <w:r>
        <w:rPr>
          <w:rFonts w:ascii="Courier New"/>
          <w:color w:val="0000FF"/>
          <w:sz w:val="18"/>
        </w:rPr>
        <w:t xml:space="preserve">'442023007' </w:t>
      </w:r>
      <w:r>
        <w:rPr>
          <w:rFonts w:ascii="Courier New"/>
          <w:b/>
          <w:color w:val="7F0054"/>
          <w:sz w:val="18"/>
        </w:rPr>
        <w:t>from</w:t>
      </w:r>
      <w:r>
        <w:rPr>
          <w:rFonts w:ascii="Courier New"/>
          <w:b/>
          <w:color w:val="7F0054"/>
          <w:spacing w:val="-39"/>
          <w:sz w:val="18"/>
        </w:rPr>
        <w:t xml:space="preserve"> </w:t>
      </w:r>
      <w:r>
        <w:rPr>
          <w:rFonts w:ascii="Courier New"/>
          <w:color w:val="0000FF"/>
          <w:sz w:val="18"/>
        </w:rPr>
        <w:t>"SNOMED-CT"</w:t>
      </w:r>
    </w:p>
    <w:p w14:paraId="50558AB0" w14:textId="77777777" w:rsidR="00083E73" w:rsidRDefault="004B037C">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0E18710" wp14:editId="1C0A6167">
                <wp:extent cx="5948680" cy="5080"/>
                <wp:effectExtent l="0" t="0" r="7620" b="7620"/>
                <wp:docPr id="5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8" name="Line 44"/>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E730714" id="Group 43"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14L&#10;+hUCAACJBAAADgAAAAAAAAAAAAAAAAAuAgAAZHJzL2Uyb0RvYy54bWxQSwECLQAUAAYACAAAACEA&#10;EPYsitoAAAACAQAADwAAAAAAAAAAAAAAAABvBAAAZHJzL2Rvd25yZXYueG1sUEsFBgAAAAAEAAQA&#10;8wAAAHYFAAAAAA==&#10;">
                <v:line id="Line 44"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" strokeweight=".14039mm"/>
                <w10:anchorlock/>
              </v:group>
            </w:pict>
          </mc:Fallback>
        </mc:AlternateContent>
      </w:r>
    </w:p>
    <w:p w14:paraId="7CB65960" w14:textId="77777777" w:rsidR="00083E73" w:rsidRDefault="00083E73">
      <w:pPr>
        <w:pStyle w:val="BodyText"/>
        <w:spacing w:before="2"/>
        <w:rPr>
          <w:rFonts w:ascii="Courier New"/>
          <w:sz w:val="13"/>
        </w:rPr>
      </w:pPr>
    </w:p>
    <w:p w14:paraId="7A8FB71A" w14:textId="77777777" w:rsidR="00083E73" w:rsidRDefault="004B037C">
      <w:pPr>
        <w:spacing w:before="62"/>
        <w:ind w:left="2583"/>
      </w:pPr>
      <w:r>
        <w:rPr>
          <w:noProof/>
        </w:rPr>
        <mc:AlternateContent>
          <mc:Choice Requires="wps">
            <w:drawing>
              <wp:anchor distT="0" distB="0" distL="114300" distR="114300" simplePos="0" relativeHeight="251684352" behindDoc="1" locked="0" layoutInCell="1" allowOverlap="1" wp14:anchorId="5ED8CE0D" wp14:editId="554769A2">
                <wp:simplePos x="0" y="0"/>
                <wp:positionH relativeFrom="page">
                  <wp:posOffset>4892675</wp:posOffset>
                </wp:positionH>
                <wp:positionV relativeFrom="paragraph">
                  <wp:posOffset>167005</wp:posOffset>
                </wp:positionV>
                <wp:extent cx="38100" cy="0"/>
                <wp:effectExtent l="15875" t="14605" r="22225" b="23495"/>
                <wp:wrapNone/>
                <wp:docPr id="5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B89397" id="Line 42"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5pt,13.15pt" to="38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" strokeweight=".14039mm">
                <w10:wrap anchorx="page"/>
              </v:line>
            </w:pict>
          </mc:Fallback>
        </mc:AlternateContent>
      </w:r>
      <w:r w:rsidR="009D1A4A">
        <w:t xml:space="preserve">Snippet 7: code definition from </w:t>
      </w:r>
      <w:r w:rsidR="009D1A4A">
        <w:rPr>
          <w:rFonts w:ascii="Courier New"/>
          <w:sz w:val="20"/>
        </w:rPr>
        <w:t>Terminology</w:t>
      </w:r>
      <w:r w:rsidR="009D1A4A">
        <w:rPr>
          <w:rFonts w:ascii="Courier New"/>
          <w:spacing w:val="-83"/>
          <w:sz w:val="20"/>
        </w:rPr>
        <w:t xml:space="preserve"> </w:t>
      </w:r>
      <w:proofErr w:type="spellStart"/>
      <w:r w:rsidR="009D1A4A">
        <w:rPr>
          <w:rFonts w:ascii="Courier New"/>
          <w:sz w:val="20"/>
        </w:rPr>
        <w:t>CQL.cql</w:t>
      </w:r>
      <w:proofErr w:type="spellEnd"/>
      <w:r w:rsidR="009D1A4A">
        <w:t>.</w:t>
      </w:r>
    </w:p>
    <w:p w14:paraId="76704AC4" w14:textId="77777777" w:rsidR="00083E73" w:rsidRDefault="00083E73">
      <w:pPr>
        <w:pStyle w:val="BodyText"/>
        <w:spacing w:before="8"/>
        <w:rPr>
          <w:sz w:val="28"/>
        </w:rPr>
      </w:pPr>
    </w:p>
    <w:p w14:paraId="4CF137D0" w14:textId="6F4B556B" w:rsidR="00083E73" w:rsidRDefault="009D1A4A">
      <w:pPr>
        <w:pStyle w:val="BodyText"/>
        <w:spacing w:line="249" w:lineRule="auto"/>
        <w:ind w:left="439" w:right="119"/>
        <w:jc w:val="both"/>
      </w:pPr>
      <w:r>
        <w:t xml:space="preserve">Note that for direct reference code usage, the local identifier (in </w:t>
      </w:r>
      <w:hyperlink w:anchor="_bookmark40" w:history="1">
        <w:r>
          <w:rPr>
            <w:color w:val="0000FF"/>
          </w:rPr>
          <w:t>Snippet 7</w:t>
        </w:r>
      </w:hyperlink>
      <w:r>
        <w:rPr>
          <w:color w:val="0000FF"/>
        </w:rPr>
        <w:t xml:space="preserve"> </w:t>
      </w:r>
      <w:r>
        <w:t>the local identifier is</w:t>
      </w:r>
      <w:r>
        <w:rPr>
          <w:spacing w:val="-20"/>
        </w:rPr>
        <w:t xml:space="preserve"> </w:t>
      </w:r>
      <w:r>
        <w:rPr>
          <w:rFonts w:ascii="Courier New"/>
          <w:color w:val="0000FF"/>
          <w:sz w:val="20"/>
        </w:rPr>
        <w:t>"Venous foot pump, device (physical object)"</w:t>
      </w:r>
      <w:r>
        <w:t xml:space="preserve">) </w:t>
      </w:r>
      <w:r w:rsidR="000D3DF8">
        <w:t xml:space="preserve">should </w:t>
      </w:r>
      <w:r>
        <w:t xml:space="preserve">be the same as the description of the code within the terminology in order to avoid conflicting with any usage or license agreements </w:t>
      </w:r>
      <w:r>
        <w:lastRenderedPageBreak/>
        <w:t>with the referenced terminologies</w:t>
      </w:r>
      <w:r w:rsidR="000D3DF8">
        <w:t>, but can be different to allow for potential naming conflicts, as well as simplification of longer names when appropriate</w:t>
      </w:r>
      <w:r>
        <w:t>.</w:t>
      </w:r>
    </w:p>
    <w:p w14:paraId="5CF71515" w14:textId="77777777" w:rsidR="00083E73" w:rsidRDefault="00083E73">
      <w:pPr>
        <w:pStyle w:val="BodyText"/>
      </w:pPr>
    </w:p>
    <w:p w14:paraId="0DF09D66" w14:textId="77777777" w:rsidR="00083E73" w:rsidRDefault="00083E73">
      <w:pPr>
        <w:pStyle w:val="BodyText"/>
        <w:spacing w:before="10"/>
        <w:rPr>
          <w:sz w:val="17"/>
        </w:rPr>
      </w:pPr>
    </w:p>
    <w:p w14:paraId="62D31291" w14:textId="7677A09C" w:rsidR="00083E73" w:rsidRDefault="009D1A4A">
      <w:pPr>
        <w:pStyle w:val="Heading3"/>
        <w:ind w:left="439" w:firstLine="0"/>
      </w:pPr>
      <w:bookmarkStart w:id="65" w:name="2.5.1_Representation_in_HQMF"/>
      <w:bookmarkStart w:id="66" w:name="_bookmark41"/>
      <w:bookmarkEnd w:id="65"/>
      <w:bookmarkEnd w:id="66"/>
      <w:r>
        <w:t>2.5.1 Representation in HQMF</w:t>
      </w:r>
    </w:p>
    <w:p w14:paraId="567C2D93" w14:textId="77777777" w:rsidR="00083E73" w:rsidRDefault="00083E73">
      <w:pPr>
        <w:pStyle w:val="BodyText"/>
        <w:spacing w:before="11"/>
        <w:rPr>
          <w:b/>
          <w:sz w:val="24"/>
        </w:rPr>
      </w:pPr>
    </w:p>
    <w:p w14:paraId="74ED45A1" w14:textId="3818CD9A" w:rsidR="00083E73" w:rsidRDefault="009D1A4A">
      <w:pPr>
        <w:pStyle w:val="BodyText"/>
        <w:spacing w:line="256" w:lineRule="auto"/>
        <w:ind w:left="439" w:right="119"/>
        <w:jc w:val="both"/>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used</w:t>
      </w:r>
      <w:r>
        <w:rPr>
          <w:spacing w:val="-7"/>
        </w:rPr>
        <w:t xml:space="preserve"> </w:t>
      </w:r>
      <w:r>
        <w:t>within</w:t>
      </w:r>
      <w:r>
        <w:rPr>
          <w:spacing w:val="-7"/>
        </w:rPr>
        <w:t xml:space="preserve"> </w:t>
      </w:r>
      <w:r>
        <w:t>CQL-Based</w:t>
      </w:r>
      <w:r>
        <w:rPr>
          <w:spacing w:val="-7"/>
        </w:rPr>
        <w:t xml:space="preserve"> </w:t>
      </w:r>
      <w:r>
        <w:t>HQMF</w:t>
      </w:r>
      <w:r>
        <w:rPr>
          <w:spacing w:val="-7"/>
        </w:rPr>
        <w:t xml:space="preserve"> </w:t>
      </w:r>
      <w:r>
        <w:t>measures,</w:t>
      </w:r>
      <w:r>
        <w:rPr>
          <w:spacing w:val="-7"/>
        </w:rPr>
        <w:t xml:space="preserve"> </w:t>
      </w:r>
      <w:r>
        <w:t>they</w:t>
      </w:r>
      <w:r>
        <w:rPr>
          <w:spacing w:val="-7"/>
        </w:rPr>
        <w:t xml:space="preserve"> </w:t>
      </w:r>
      <w:r>
        <w:t>will</w:t>
      </w:r>
      <w:r>
        <w:rPr>
          <w:spacing w:val="-7"/>
        </w:rPr>
        <w:t xml:space="preserve"> </w:t>
      </w:r>
      <w:r>
        <w:t>be</w:t>
      </w:r>
      <w:r>
        <w:rPr>
          <w:spacing w:val="-7"/>
        </w:rPr>
        <w:t xml:space="preserve"> </w:t>
      </w:r>
      <w:r>
        <w:t>represented</w:t>
      </w:r>
      <w:r>
        <w:rPr>
          <w:spacing w:val="-7"/>
        </w:rPr>
        <w:t xml:space="preserve"> </w:t>
      </w:r>
      <w:r>
        <w:t>in</w:t>
      </w:r>
      <w:r>
        <w:rPr>
          <w:spacing w:val="-7"/>
        </w:rPr>
        <w:t xml:space="preserve"> </w:t>
      </w:r>
      <w:r>
        <w:t>the HQMF HTML (Human-readable)</w:t>
      </w:r>
      <w:r>
        <w:rPr>
          <w:spacing w:val="-29"/>
        </w:rPr>
        <w:t xml:space="preserve"> </w:t>
      </w:r>
      <w:r>
        <w:t>as:</w:t>
      </w:r>
    </w:p>
    <w:p w14:paraId="0B3C8156" w14:textId="77777777" w:rsidR="00083E73" w:rsidRDefault="00083E73">
      <w:pPr>
        <w:pStyle w:val="BodyText"/>
        <w:spacing w:before="11"/>
        <w:rPr>
          <w:sz w:val="18"/>
        </w:rPr>
      </w:pPr>
    </w:p>
    <w:p w14:paraId="2B3A8255" w14:textId="77777777" w:rsidR="00083E73" w:rsidRDefault="004B037C">
      <w:pPr>
        <w:pStyle w:val="BodyText"/>
        <w:spacing w:line="20" w:lineRule="exact"/>
        <w:ind w:left="536"/>
        <w:rPr>
          <w:sz w:val="2"/>
        </w:rPr>
      </w:pPr>
      <w:r>
        <w:rPr>
          <w:noProof/>
          <w:sz w:val="2"/>
        </w:rPr>
        <mc:AlternateContent>
          <mc:Choice Requires="wpg">
            <w:drawing>
              <wp:inline distT="0" distB="0" distL="0" distR="0" wp14:anchorId="609AEC1F" wp14:editId="2FAC550D">
                <wp:extent cx="5948680" cy="5080"/>
                <wp:effectExtent l="0" t="0" r="7620" b="762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5" name="Line 41"/>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79505E4" id="Group 40"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aN6u&#10;dxUCAACJBAAADgAAAAAAAAAAAAAAAAAuAgAAZHJzL2Uyb0RvYy54bWxQSwECLQAUAAYACAAAACEA&#10;EPYsitoAAAACAQAADwAAAAAAAAAAAAAAAABvBAAAZHJzL2Rvd25yZXYueG1sUEsFBgAAAAAEAAQA&#10;8wAAAHYFAAAAAA==&#10;">
                <v:line id="Line 41"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DnwQAAANsAAAAPAAAAZHJzL2Rvd25yZXYueG1sRI9Ra8JA&#10;EITfC/6HYwXf6qWC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IupEOfBAAAA2wAAAA8AAAAA&#10;AAAAAAAAAAAABwIAAGRycy9kb3ducmV2LnhtbFBLBQYAAAAAAwADALcAAAD1AgAAAAA=&#10;" strokeweight=".14039mm"/>
                <w10:anchorlock/>
              </v:group>
            </w:pict>
          </mc:Fallback>
        </mc:AlternateContent>
      </w:r>
    </w:p>
    <w:p w14:paraId="7EA6B24B" w14:textId="77777777" w:rsidR="00083E73" w:rsidRDefault="009D1A4A">
      <w:pPr>
        <w:spacing w:before="7"/>
        <w:ind w:left="540" w:right="273"/>
        <w:rPr>
          <w:rFonts w:ascii="Courier New"/>
          <w:sz w:val="18"/>
        </w:rPr>
      </w:pPr>
      <w:r>
        <w:rPr>
          <w:rFonts w:ascii="Courier New"/>
          <w:sz w:val="18"/>
        </w:rPr>
        <w:t>"Assessment, Performed: Assessment of breastfeeding"</w:t>
      </w:r>
    </w:p>
    <w:p w14:paraId="5C12E905" w14:textId="77777777" w:rsidR="00083E73" w:rsidRDefault="004B037C">
      <w:pPr>
        <w:spacing w:before="15"/>
        <w:ind w:left="862" w:right="273"/>
        <w:rPr>
          <w:rFonts w:ascii="Courier New"/>
          <w:sz w:val="18"/>
        </w:rPr>
      </w:pPr>
      <w:r>
        <w:rPr>
          <w:noProof/>
        </w:rPr>
        <mc:AlternateContent>
          <mc:Choice Requires="wps">
            <w:drawing>
              <wp:anchor distT="0" distB="0" distL="0" distR="0" simplePos="0" relativeHeight="251648512" behindDoc="0" locked="0" layoutInCell="1" allowOverlap="1" wp14:anchorId="5C6389B8" wp14:editId="0147AE77">
                <wp:simplePos x="0" y="0"/>
                <wp:positionH relativeFrom="page">
                  <wp:posOffset>914400</wp:posOffset>
                </wp:positionH>
                <wp:positionV relativeFrom="paragraph">
                  <wp:posOffset>175260</wp:posOffset>
                </wp:positionV>
                <wp:extent cx="5943600" cy="0"/>
                <wp:effectExtent l="12700" t="10160" r="25400" b="27940"/>
                <wp:wrapTopAndBottom/>
                <wp:docPr id="5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44CB5" id="Line 39"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KKeL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sz w:val="18"/>
        </w:rPr>
        <w:t>using "Assessment of breastfeeding SNOMED-CT Code (709261005)"</w:t>
      </w:r>
    </w:p>
    <w:p w14:paraId="5C8255BB" w14:textId="77777777" w:rsidR="00083E73" w:rsidRDefault="00083E73">
      <w:pPr>
        <w:pStyle w:val="BodyText"/>
        <w:spacing w:before="3"/>
        <w:rPr>
          <w:rFonts w:ascii="Courier New"/>
          <w:sz w:val="23"/>
        </w:rPr>
      </w:pPr>
    </w:p>
    <w:p w14:paraId="0F1FDCE0" w14:textId="6542726B" w:rsidR="00083E73" w:rsidRDefault="009D1A4A">
      <w:pPr>
        <w:pStyle w:val="BodyText"/>
        <w:spacing w:before="62"/>
        <w:ind w:left="540" w:right="273"/>
      </w:pPr>
      <w:r>
        <w:t xml:space="preserve">The HQMF XML </w:t>
      </w:r>
      <w:r w:rsidR="005D02C7">
        <w:t>representation of code declarations is</w:t>
      </w:r>
      <w:r>
        <w:t xml:space="preserve"> discussed in Volume 1 Chapter 3 of this IG.</w:t>
      </w:r>
    </w:p>
    <w:p w14:paraId="54692D1A" w14:textId="77777777" w:rsidR="00083E73" w:rsidRDefault="00083E73">
      <w:pPr>
        <w:pStyle w:val="BodyText"/>
      </w:pPr>
    </w:p>
    <w:p w14:paraId="61F43355" w14:textId="77777777" w:rsidR="00083E73" w:rsidRDefault="009D1A4A">
      <w:pPr>
        <w:pStyle w:val="Heading2"/>
        <w:numPr>
          <w:ilvl w:val="1"/>
          <w:numId w:val="6"/>
        </w:numPr>
        <w:tabs>
          <w:tab w:val="left" w:pos="1077"/>
          <w:tab w:val="left" w:pos="1078"/>
        </w:tabs>
        <w:spacing w:before="191"/>
      </w:pPr>
      <w:bookmarkStart w:id="67" w:name="2.6_Concepts"/>
      <w:bookmarkStart w:id="68" w:name="_bookmark42"/>
      <w:bookmarkEnd w:id="67"/>
      <w:bookmarkEnd w:id="68"/>
      <w:r>
        <w:t>Concepts</w:t>
      </w:r>
    </w:p>
    <w:p w14:paraId="70622B81" w14:textId="77777777" w:rsidR="00083E73" w:rsidRDefault="00083E73">
      <w:pPr>
        <w:pStyle w:val="BodyText"/>
        <w:spacing w:before="9"/>
        <w:rPr>
          <w:b/>
        </w:rPr>
      </w:pPr>
    </w:p>
    <w:p w14:paraId="012BD5B9" w14:textId="77777777" w:rsidR="00083E73" w:rsidRDefault="009D1A4A">
      <w:pPr>
        <w:pStyle w:val="BodyText"/>
        <w:spacing w:line="240" w:lineRule="exact"/>
        <w:ind w:left="540" w:right="273"/>
      </w:pPr>
      <w:r>
        <w:t xml:space="preserve">In addition to codes, CQL supports a concept construct, which is defined as a set of codes that are all semantically equivalent. There is no direct counterpart within HQMF currently, and it is not clear how or when this construct would be used within measure development. As such, </w:t>
      </w:r>
      <w:bookmarkStart w:id="69" w:name="_bookmark43"/>
      <w:bookmarkEnd w:id="69"/>
      <w:r>
        <w:t>concepts are not recommended for use and should be avoided in favor of the other terminological constructs.</w:t>
      </w:r>
    </w:p>
    <w:p w14:paraId="2FD8DC81" w14:textId="60C13016" w:rsidR="00E670BD" w:rsidRDefault="004B037C" w:rsidP="00837737">
      <w:pPr>
        <w:pStyle w:val="BodyText"/>
        <w:spacing w:before="6"/>
      </w:pPr>
      <w:r>
        <w:rPr>
          <w:noProof/>
        </w:rPr>
        <mc:AlternateContent>
          <mc:Choice Requires="wpg">
            <w:drawing>
              <wp:anchor distT="0" distB="0" distL="0" distR="0" simplePos="0" relativeHeight="251649536" behindDoc="0" locked="0" layoutInCell="1" allowOverlap="1" wp14:anchorId="3AE401CD" wp14:editId="35FCBD6F">
                <wp:simplePos x="0" y="0"/>
                <wp:positionH relativeFrom="page">
                  <wp:posOffset>913765</wp:posOffset>
                </wp:positionH>
                <wp:positionV relativeFrom="paragraph">
                  <wp:posOffset>153035</wp:posOffset>
                </wp:positionV>
                <wp:extent cx="5944235" cy="681990"/>
                <wp:effectExtent l="0" t="635" r="12700" b="15875"/>
                <wp:wrapTopAndBottom/>
                <wp:docPr id="4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50"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1DF99B" w14:textId="77777777" w:rsidR="00FF5AFD" w:rsidRDefault="00FF5AFD">
                              <w:pPr>
                                <w:spacing w:before="3"/>
                                <w:rPr>
                                  <w:sz w:val="20"/>
                                </w:rPr>
                              </w:pPr>
                            </w:p>
                            <w:p w14:paraId="2CFD68C8" w14:textId="77777777" w:rsidR="00FF5AFD" w:rsidRDefault="00FF5AFD">
                              <w:pPr>
                                <w:ind w:left="273"/>
                                <w:rPr>
                                  <w:b/>
                                  <w:sz w:val="20"/>
                                </w:rPr>
                              </w:pPr>
                              <w:r>
                                <w:rPr>
                                  <w:b/>
                                  <w:sz w:val="20"/>
                                </w:rPr>
                                <w:t>Conformance Requirement 9 (Concepts):</w:t>
                              </w:r>
                            </w:p>
                            <w:p w14:paraId="10A98059" w14:textId="77777777" w:rsidR="00FF5AFD" w:rsidRDefault="00FF5AF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401CD" id="Group 35" o:spid="_x0000_s1062" style="position:absolute;margin-left:71.95pt;margin-top:12.05pt;width:468.05pt;height:53.7pt;z-index:251649536;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">
                <v:shape id="Freeform 38" o:spid="_x0000_s1063"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4"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5"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41DF99B" w14:textId="77777777" w:rsidR="00FF5AFD" w:rsidRDefault="00FF5AFD">
                        <w:pPr>
                          <w:spacing w:before="3"/>
                          <w:rPr>
                            <w:sz w:val="20"/>
                          </w:rPr>
                        </w:pPr>
                      </w:p>
                      <w:p w14:paraId="2CFD68C8" w14:textId="77777777" w:rsidR="00FF5AFD" w:rsidRDefault="00FF5AFD">
                        <w:pPr>
                          <w:ind w:left="273"/>
                          <w:rPr>
                            <w:b/>
                            <w:sz w:val="20"/>
                          </w:rPr>
                        </w:pPr>
                        <w:r>
                          <w:rPr>
                            <w:b/>
                            <w:sz w:val="20"/>
                          </w:rPr>
                          <w:t>Conformance Requirement 9 (Concepts):</w:t>
                        </w:r>
                      </w:p>
                      <w:p w14:paraId="10A98059" w14:textId="77777777" w:rsidR="00FF5AFD" w:rsidRDefault="00FF5AF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0935B797" w14:textId="78302E10" w:rsidR="00E670BD" w:rsidRDefault="00156F30" w:rsidP="00837737">
      <w:pPr>
        <w:pStyle w:val="Heading2"/>
        <w:numPr>
          <w:ilvl w:val="1"/>
          <w:numId w:val="6"/>
        </w:numPr>
        <w:tabs>
          <w:tab w:val="left" w:pos="1077"/>
          <w:tab w:val="left" w:pos="1078"/>
        </w:tabs>
        <w:spacing w:before="191"/>
      </w:pPr>
      <w:r>
        <w:t>Terminology Membership Testing</w:t>
      </w:r>
    </w:p>
    <w:p w14:paraId="6CD0D519" w14:textId="77777777" w:rsidR="00E670BD" w:rsidRDefault="00E670BD" w:rsidP="00E670BD">
      <w:pPr>
        <w:pStyle w:val="BodyText"/>
        <w:spacing w:before="9"/>
        <w:rPr>
          <w:b/>
        </w:rPr>
      </w:pPr>
    </w:p>
    <w:p w14:paraId="228C1798" w14:textId="7CCC219F" w:rsidR="00E670BD" w:rsidRDefault="00156F30" w:rsidP="00E670BD">
      <w:pPr>
        <w:pStyle w:val="BodyText"/>
        <w:spacing w:line="240" w:lineRule="exact"/>
        <w:ind w:left="540" w:right="273"/>
      </w:pPr>
      <w:r>
        <w:t>The base CQL specification supports a wide variety of terminology-related functionality, including the ability to test for value set and code system membership. For Code and Concept values, membership testing is performed using the in operator. However, this operator also works with string values. For example:</w:t>
      </w:r>
    </w:p>
    <w:p w14:paraId="0C307364" w14:textId="281BBCA4" w:rsidR="00156F30" w:rsidRDefault="00156F30" w:rsidP="00837737">
      <w:pPr>
        <w:spacing w:before="15"/>
        <w:rPr>
          <w:sz w:val="17"/>
        </w:rPr>
      </w:pPr>
      <w:r>
        <w:rPr>
          <w:noProof/>
        </w:rPr>
        <mc:AlternateContent>
          <mc:Choice Requires="wps">
            <w:drawing>
              <wp:anchor distT="0" distB="0" distL="0" distR="0" simplePos="0" relativeHeight="251665408" behindDoc="0" locked="0" layoutInCell="1" allowOverlap="1" wp14:anchorId="48CA2F24" wp14:editId="3BFC19A0">
                <wp:simplePos x="0" y="0"/>
                <wp:positionH relativeFrom="page">
                  <wp:posOffset>914400</wp:posOffset>
                </wp:positionH>
                <wp:positionV relativeFrom="paragraph">
                  <wp:posOffset>175260</wp:posOffset>
                </wp:positionV>
                <wp:extent cx="5943600" cy="0"/>
                <wp:effectExtent l="12700" t="10160" r="25400" b="27940"/>
                <wp:wrapTopAndBottom/>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5F0AC" id="Line 50"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IHwQEAAGsDAAAOAAAAZHJzL2Uyb0RvYy54bWysU8Fu2zAMvQ/YPwi6L3bapt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r0keB5ZmtNFO&#10;sUXRZvSxoZC124bcnZjco9+geI7M4XoA16vC8enoKW+e1az+SMlG9FRhN35HSTGwT1iEmrpgMyRJ&#10;wKYyj+NlHmpKTNDj4svN9W1NvMTZV0FzTvQhpm8KLcuXlhsiXYDhsIkpE4HmHJLrOHzQxpRxG8dG&#10;Aq8XNyUhotEyO3NYDP1ubQI7QF6Y8pWuyPM2LODeyQI2KJBfT/cE2rzcqbhxJzFy/3kfY7NDedyG&#10;s0g00cLytH15Zd7aJfv1H1n9Bg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zwUgfBAQAAawMAAA4AAAAAAAAAAAAA&#10;AAAALgIAAGRycy9lMm9Eb2MueG1sUEsBAi0AFAAGAAgAAAAhADuxOgvhAAAACgEAAA8AAAAAAAAA&#10;AAAAAAAAGwQAAGRycy9kb3ducmV2LnhtbFBLBQYAAAAABAAEAPMAAAApBQAAAAA=&#10;" strokeweight=".14039mm">
                <w10:wrap type="topAndBottom" anchorx="page"/>
              </v:line>
            </w:pict>
          </mc:Fallback>
        </mc:AlternateContent>
      </w:r>
    </w:p>
    <w:p w14:paraId="39C77143" w14:textId="293311AB" w:rsidR="00156F30" w:rsidRDefault="00156F30" w:rsidP="00837737">
      <w:pPr>
        <w:spacing w:line="194" w:lineRule="exact"/>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sz w:val="18"/>
        </w:rPr>
        <w:b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69946EBA" w14:textId="188CDED4" w:rsidR="00156F30" w:rsidRDefault="00156F30" w:rsidP="00156F30">
      <w:pPr>
        <w:spacing w:line="194" w:lineRule="exact"/>
        <w:rPr>
          <w:rFonts w:ascii="Courier New"/>
          <w:sz w:val="18"/>
        </w:rPr>
      </w:pPr>
      <w:r>
        <w:rPr>
          <w:rFonts w:ascii="Courier New"/>
          <w:b/>
          <w:color w:val="7F0054"/>
          <w:sz w:val="18"/>
        </w:rPr>
        <w:t xml:space="preserve">define </w:t>
      </w:r>
      <w:r>
        <w:rPr>
          <w:rFonts w:ascii="Courier New"/>
          <w:color w:val="0000FF"/>
          <w:sz w:val="18"/>
        </w:rPr>
        <w:t>"String Testing"</w:t>
      </w:r>
      <w:r>
        <w:rPr>
          <w:rFonts w:ascii="Courier New"/>
          <w:sz w:val="18"/>
        </w:rPr>
        <w:t xml:space="preserve">: </w:t>
      </w:r>
    </w:p>
    <w:p w14:paraId="2CCDBEA1" w14:textId="560EADD4" w:rsidR="00156F30" w:rsidRDefault="0000214F" w:rsidP="00837737">
      <w:pPr>
        <w:spacing w:line="194" w:lineRule="exact"/>
      </w:pPr>
      <w:r>
        <w:rPr>
          <w:noProof/>
        </w:rPr>
        <mc:AlternateContent>
          <mc:Choice Requires="wps">
            <w:drawing>
              <wp:anchor distT="0" distB="0" distL="0" distR="0" simplePos="0" relativeHeight="251663360" behindDoc="0" locked="0" layoutInCell="1" allowOverlap="1" wp14:anchorId="3F7E4EB5" wp14:editId="516FED4F">
                <wp:simplePos x="0" y="0"/>
                <wp:positionH relativeFrom="page">
                  <wp:posOffset>962025</wp:posOffset>
                </wp:positionH>
                <wp:positionV relativeFrom="paragraph">
                  <wp:posOffset>161290</wp:posOffset>
                </wp:positionV>
                <wp:extent cx="5943600" cy="0"/>
                <wp:effectExtent l="12700" t="10160" r="25400" b="27940"/>
                <wp:wrapTopAndBottom/>
                <wp:docPr id="2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5F79C" id="Line 50"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7pt" to="54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" strokeweight=".14039mm">
                <w10:wrap type="topAndBottom" anchorx="page"/>
              </v:line>
            </w:pict>
          </mc:Fallback>
        </mc:AlternateContent>
      </w:r>
      <w:r w:rsidR="00156F30">
        <w:rPr>
          <w:rFonts w:ascii="Courier New"/>
          <w:sz w:val="18"/>
        </w:rPr>
        <w:t xml:space="preserve">  </w:t>
      </w:r>
      <w:r w:rsidR="00156F30">
        <w:rPr>
          <w:rFonts w:ascii="Courier New"/>
          <w:color w:val="0000FF"/>
          <w:sz w:val="18"/>
        </w:rPr>
        <w:t>'442023007' in "Face-to-Face Interaction"</w:t>
      </w:r>
      <w:r w:rsidR="00156F30">
        <w:rPr>
          <w:rFonts w:ascii="Courier New"/>
          <w:sz w:val="18"/>
        </w:rPr>
        <w:br/>
      </w:r>
    </w:p>
    <w:p w14:paraId="503AE663" w14:textId="1D2DBBEF" w:rsidR="00156F30" w:rsidRDefault="0000214F" w:rsidP="00156F30">
      <w:pPr>
        <w:pStyle w:val="BodyText"/>
        <w:spacing w:line="240" w:lineRule="exact"/>
        <w:ind w:left="540" w:right="273"/>
      </w:pPr>
      <w:r>
        <w:t>Rather than using a Code, which carries system and potentially version information, the above example tests for a simple string. There are use cases where this functionality is appropriate, but in general, using this method for terminology membership testing ignores code system and results in the potential for invalid matches if code systems happen to have the same code values. To avoid this possibility, simple string-based terminology membership testing is disallowed.</w:t>
      </w:r>
    </w:p>
    <w:p w14:paraId="1C680EF9" w14:textId="5F133069" w:rsidR="00156F30" w:rsidRDefault="00156F30" w:rsidP="00E670BD">
      <w:pPr>
        <w:pStyle w:val="BodyText"/>
        <w:spacing w:before="6"/>
        <w:rPr>
          <w:sz w:val="17"/>
        </w:rPr>
      </w:pPr>
    </w:p>
    <w:p w14:paraId="7E3510B2" w14:textId="77777777" w:rsidR="00156F30" w:rsidRDefault="00156F30" w:rsidP="00E670BD">
      <w:pPr>
        <w:pStyle w:val="BodyText"/>
        <w:spacing w:before="6"/>
        <w:rPr>
          <w:sz w:val="17"/>
        </w:rPr>
      </w:pPr>
    </w:p>
    <w:p w14:paraId="7371F144" w14:textId="1C2A4364" w:rsidR="00E670BD" w:rsidRDefault="00E670BD" w:rsidP="00E670BD">
      <w:pPr>
        <w:pStyle w:val="BodyText"/>
        <w:spacing w:before="6"/>
        <w:rPr>
          <w:sz w:val="17"/>
        </w:rPr>
      </w:pPr>
      <w:r>
        <w:rPr>
          <w:noProof/>
        </w:rPr>
        <mc:AlternateContent>
          <mc:Choice Requires="wpg">
            <w:drawing>
              <wp:anchor distT="0" distB="0" distL="0" distR="0" simplePos="0" relativeHeight="251658240" behindDoc="0" locked="0" layoutInCell="1" allowOverlap="1" wp14:anchorId="73FFF78B" wp14:editId="4DEFD5E7">
                <wp:simplePos x="0" y="0"/>
                <wp:positionH relativeFrom="page">
                  <wp:posOffset>913765</wp:posOffset>
                </wp:positionH>
                <wp:positionV relativeFrom="paragraph">
                  <wp:posOffset>153035</wp:posOffset>
                </wp:positionV>
                <wp:extent cx="5944235" cy="681990"/>
                <wp:effectExtent l="0" t="635" r="12700" b="15875"/>
                <wp:wrapTopAndBottom/>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26"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829900" w14:textId="77777777" w:rsidR="00FF5AFD" w:rsidRDefault="00FF5AFD" w:rsidP="00E670BD">
                              <w:pPr>
                                <w:spacing w:before="3"/>
                                <w:rPr>
                                  <w:sz w:val="20"/>
                                </w:rPr>
                              </w:pPr>
                            </w:p>
                            <w:p w14:paraId="43344328" w14:textId="0B16F586" w:rsidR="00FF5AFD" w:rsidRDefault="00FF5AFD" w:rsidP="00E670BD">
                              <w:pPr>
                                <w:ind w:left="273"/>
                                <w:rPr>
                                  <w:b/>
                                  <w:sz w:val="20"/>
                                </w:rPr>
                              </w:pPr>
                              <w:r>
                                <w:rPr>
                                  <w:b/>
                                  <w:sz w:val="20"/>
                                </w:rPr>
                                <w:t>Conformance Requirement 9.A (Terminology Membership Testing):</w:t>
                              </w:r>
                            </w:p>
                            <w:p w14:paraId="47012B2D" w14:textId="0A950DDD" w:rsidR="00FF5AFD" w:rsidRDefault="00FF5AF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FF78B" id="_x0000_s1066" style="position:absolute;margin-left:71.95pt;margin-top:12.05pt;width:468.05pt;height:53.7pt;z-index:251658240;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">
                <v:shape id="Freeform 38" o:spid="_x0000_s1067"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8"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9"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E829900" w14:textId="77777777" w:rsidR="00FF5AFD" w:rsidRDefault="00FF5AFD" w:rsidP="00E670BD">
                        <w:pPr>
                          <w:spacing w:before="3"/>
                          <w:rPr>
                            <w:sz w:val="20"/>
                          </w:rPr>
                        </w:pPr>
                      </w:p>
                      <w:p w14:paraId="43344328" w14:textId="0B16F586" w:rsidR="00FF5AFD" w:rsidRDefault="00FF5AFD" w:rsidP="00E670BD">
                        <w:pPr>
                          <w:ind w:left="273"/>
                          <w:rPr>
                            <w:b/>
                            <w:sz w:val="20"/>
                          </w:rPr>
                        </w:pPr>
                        <w:r>
                          <w:rPr>
                            <w:b/>
                            <w:sz w:val="20"/>
                          </w:rPr>
                          <w:t>Conformance Requirement 9.A (Terminology Membership Testing):</w:t>
                        </w:r>
                      </w:p>
                      <w:p w14:paraId="47012B2D" w14:textId="0A950DDD" w:rsidR="00FF5AFD" w:rsidRDefault="00FF5AF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7541AFBE" w14:textId="77777777" w:rsidR="00E670BD" w:rsidRDefault="00E670BD" w:rsidP="00E670BD">
      <w:pPr>
        <w:pStyle w:val="BodyText"/>
        <w:rPr>
          <w:sz w:val="20"/>
        </w:rPr>
      </w:pPr>
    </w:p>
    <w:p w14:paraId="4D8B4518" w14:textId="77777777" w:rsidR="00083E73" w:rsidRDefault="009D1A4A" w:rsidP="00837737">
      <w:pPr>
        <w:pStyle w:val="Heading2"/>
        <w:numPr>
          <w:ilvl w:val="1"/>
          <w:numId w:val="6"/>
        </w:numPr>
        <w:tabs>
          <w:tab w:val="left" w:pos="1077"/>
          <w:tab w:val="left" w:pos="1078"/>
        </w:tabs>
        <w:spacing w:before="175"/>
      </w:pPr>
      <w:bookmarkStart w:id="70" w:name="2.7_Library-level_Identifiers"/>
      <w:bookmarkStart w:id="71" w:name="_bookmark44"/>
      <w:bookmarkEnd w:id="70"/>
      <w:bookmarkEnd w:id="71"/>
      <w:r>
        <w:t>Library-level</w:t>
      </w:r>
      <w:r>
        <w:rPr>
          <w:spacing w:val="-30"/>
        </w:rPr>
        <w:t xml:space="preserve"> </w:t>
      </w:r>
      <w:r>
        <w:t>Identifiers</w:t>
      </w:r>
    </w:p>
    <w:p w14:paraId="72E68BAF" w14:textId="77777777" w:rsidR="00083E73" w:rsidRDefault="00083E73">
      <w:pPr>
        <w:pStyle w:val="BodyText"/>
        <w:spacing w:before="9"/>
        <w:rPr>
          <w:b/>
        </w:rPr>
      </w:pPr>
    </w:p>
    <w:p w14:paraId="1189B88E" w14:textId="356172C6" w:rsidR="00083E73" w:rsidRDefault="009D1A4A">
      <w:pPr>
        <w:pStyle w:val="BodyText"/>
        <w:spacing w:line="240" w:lineRule="exact"/>
        <w:ind w:left="540" w:right="251"/>
      </w:pPr>
      <w:r>
        <w:t>A</w:t>
      </w:r>
      <w:r>
        <w:rPr>
          <w:spacing w:val="-10"/>
        </w:rPr>
        <w:t xml:space="preserve"> </w:t>
      </w:r>
      <w:r>
        <w:t>“library-level</w:t>
      </w:r>
      <w:r>
        <w:rPr>
          <w:spacing w:val="-10"/>
        </w:rPr>
        <w:t xml:space="preserve"> </w:t>
      </w:r>
      <w:r w:rsidR="006F4A92">
        <w:t>identifier</w:t>
      </w:r>
      <w:r>
        <w:t>”</w:t>
      </w:r>
      <w:r>
        <w:rPr>
          <w:spacing w:val="-10"/>
        </w:rPr>
        <w:t xml:space="preserve"> </w:t>
      </w:r>
      <w:r>
        <w:t>is</w:t>
      </w:r>
      <w:r>
        <w:rPr>
          <w:spacing w:val="-10"/>
        </w:rPr>
        <w:t xml:space="preserve"> </w:t>
      </w:r>
      <w:r>
        <w:t>any</w:t>
      </w:r>
      <w:r>
        <w:rPr>
          <w:spacing w:val="-10"/>
        </w:rPr>
        <w:t xml:space="preserve"> </w:t>
      </w:r>
      <w:r>
        <w:t>named</w:t>
      </w:r>
      <w:r>
        <w:rPr>
          <w:spacing w:val="-10"/>
        </w:rPr>
        <w:t xml:space="preserve"> </w:t>
      </w:r>
      <w:r>
        <w:t>expression,</w:t>
      </w:r>
      <w:r>
        <w:rPr>
          <w:spacing w:val="-10"/>
        </w:rPr>
        <w:t xml:space="preserve"> </w:t>
      </w:r>
      <w:r>
        <w:t>function,</w:t>
      </w:r>
      <w:r>
        <w:rPr>
          <w:spacing w:val="-10"/>
        </w:rPr>
        <w:t xml:space="preserve"> </w:t>
      </w:r>
      <w:r>
        <w:t>parameter,</w:t>
      </w:r>
      <w:r>
        <w:rPr>
          <w:spacing w:val="-10"/>
        </w:rPr>
        <w:t xml:space="preserve"> </w:t>
      </w:r>
      <w:r>
        <w:t>code</w:t>
      </w:r>
      <w:r>
        <w:rPr>
          <w:spacing w:val="-10"/>
        </w:rPr>
        <w:t xml:space="preserve"> </w:t>
      </w:r>
      <w:r>
        <w:t>system,</w:t>
      </w:r>
      <w:r>
        <w:rPr>
          <w:spacing w:val="-10"/>
        </w:rPr>
        <w:t xml:space="preserve"> </w:t>
      </w:r>
      <w:r>
        <w:t>value</w:t>
      </w:r>
      <w:r>
        <w:rPr>
          <w:spacing w:val="-10"/>
        </w:rPr>
        <w:t xml:space="preserve"> </w:t>
      </w:r>
      <w:r>
        <w:t>set,</w:t>
      </w:r>
      <w:r>
        <w:rPr>
          <w:spacing w:val="-10"/>
        </w:rPr>
        <w:t xml:space="preserve"> </w:t>
      </w:r>
      <w:r>
        <w:t xml:space="preserve">concept, or code defined in the CQL. The library name </w:t>
      </w:r>
      <w:r w:rsidR="006F4A92">
        <w:t>referenced</w:t>
      </w:r>
      <w:r>
        <w:t xml:space="preserve"> in the library-line, the data model, and any </w:t>
      </w:r>
      <w:r w:rsidR="006F4A92">
        <w:t>referenced</w:t>
      </w:r>
      <w:r>
        <w:t xml:space="preserve"> external library should not be considered “library-level </w:t>
      </w:r>
      <w:r w:rsidR="006F4A92">
        <w:t>identifiers</w:t>
      </w:r>
      <w:r>
        <w:t>”. Library-level identifiers ought to be giv</w:t>
      </w:r>
      <w:bookmarkStart w:id="72" w:name="_bookmark45"/>
      <w:bookmarkEnd w:id="72"/>
      <w:r>
        <w:t xml:space="preserve">en a descriptive meaningful name (avoid abbreviations) and conform to </w:t>
      </w:r>
      <w:hyperlink w:anchor="_bookmark45" w:history="1">
        <w:r>
          <w:rPr>
            <w:color w:val="0000FF"/>
          </w:rPr>
          <w:t>Conformance</w:t>
        </w:r>
      </w:hyperlink>
      <w:r>
        <w:rPr>
          <w:color w:val="0000FF"/>
        </w:rPr>
        <w:t xml:space="preserve"> </w:t>
      </w:r>
      <w:hyperlink w:anchor="_bookmark45" w:history="1">
        <w:r>
          <w:rPr>
            <w:color w:val="0000FF"/>
          </w:rPr>
          <w:t>Requirement</w:t>
        </w:r>
        <w:r>
          <w:rPr>
            <w:color w:val="0000FF"/>
            <w:spacing w:val="-13"/>
          </w:rPr>
          <w:t xml:space="preserve"> </w:t>
        </w:r>
        <w:r>
          <w:rPr>
            <w:color w:val="0000FF"/>
          </w:rPr>
          <w:t>10</w:t>
        </w:r>
      </w:hyperlink>
      <w:r>
        <w:t>.</w:t>
      </w:r>
    </w:p>
    <w:p w14:paraId="6B79DC5A" w14:textId="77777777" w:rsidR="00083E73" w:rsidRDefault="004B037C">
      <w:pPr>
        <w:pStyle w:val="BodyText"/>
        <w:spacing w:before="6"/>
        <w:rPr>
          <w:sz w:val="17"/>
        </w:rPr>
      </w:pPr>
      <w:r>
        <w:rPr>
          <w:noProof/>
        </w:rPr>
        <mc:AlternateContent>
          <mc:Choice Requires="wpg">
            <w:drawing>
              <wp:anchor distT="0" distB="0" distL="0" distR="0" simplePos="0" relativeHeight="251650048" behindDoc="0" locked="0" layoutInCell="1" allowOverlap="1" wp14:anchorId="4101B141" wp14:editId="04EDCF78">
                <wp:simplePos x="0" y="0"/>
                <wp:positionH relativeFrom="page">
                  <wp:posOffset>913765</wp:posOffset>
                </wp:positionH>
                <wp:positionV relativeFrom="paragraph">
                  <wp:posOffset>153035</wp:posOffset>
                </wp:positionV>
                <wp:extent cx="5944235" cy="1499235"/>
                <wp:effectExtent l="0" t="635" r="12700" b="11430"/>
                <wp:wrapTopAndBottom/>
                <wp:docPr id="4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41"/>
                          <a:chExt cx="9361" cy="2361"/>
                        </a:xfrm>
                      </wpg:grpSpPr>
                      <wps:wsp>
                        <wps:cNvPr id="46" name="Freeform 34"/>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32"/>
                        <wps:cNvSpPr txBox="1">
                          <a:spLocks noChangeArrowheads="1"/>
                        </wps:cNvSpPr>
                        <wps:spPr bwMode="auto">
                          <a:xfrm>
                            <a:off x="1440" y="241"/>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141C0" w14:textId="77777777" w:rsidR="00FF5AFD" w:rsidRDefault="00FF5AFD">
                              <w:pPr>
                                <w:spacing w:before="3"/>
                                <w:rPr>
                                  <w:sz w:val="20"/>
                                </w:rPr>
                              </w:pPr>
                            </w:p>
                            <w:p w14:paraId="75D42150" w14:textId="77777777" w:rsidR="00FF5AFD" w:rsidRDefault="00FF5AFD">
                              <w:pPr>
                                <w:ind w:left="273"/>
                                <w:rPr>
                                  <w:b/>
                                  <w:sz w:val="20"/>
                                </w:rPr>
                              </w:pPr>
                              <w:r>
                                <w:rPr>
                                  <w:b/>
                                  <w:sz w:val="20"/>
                                </w:rPr>
                                <w:t>Conformance Requirement 10 (Library-level Identifiers):</w:t>
                              </w:r>
                            </w:p>
                            <w:p w14:paraId="660EED9A" w14:textId="79810B38" w:rsidR="00FF5AFD" w:rsidRDefault="00FF5AFD">
                              <w:pPr>
                                <w:spacing w:before="9"/>
                                <w:ind w:left="273"/>
                                <w:rPr>
                                  <w:sz w:val="20"/>
                                </w:rPr>
                              </w:pPr>
                              <w:r>
                                <w:rPr>
                                  <w:sz w:val="20"/>
                                </w:rPr>
                                <w:t>Library-level identifiers referenced in the CQL:</w:t>
                              </w:r>
                            </w:p>
                            <w:p w14:paraId="65BE0A61" w14:textId="77777777" w:rsidR="00FF5AFD" w:rsidRDefault="00FF5AFD" w:rsidP="005B51D9">
                              <w:pPr>
                                <w:spacing w:before="5"/>
                                <w:rPr>
                                  <w:sz w:val="21"/>
                                </w:rPr>
                              </w:pPr>
                            </w:p>
                            <w:p w14:paraId="46A1187C" w14:textId="77777777" w:rsidR="00FF5AFD" w:rsidRPr="005B51D9" w:rsidRDefault="00FF5AF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1B141" id="Group 31" o:spid="_x0000_s1070" style="position:absolute;margin-left:71.95pt;margin-top:12.05pt;width:468.05pt;height:118.05pt;z-index:251650048;mso-wrap-distance-left:0;mso-wrap-distance-right:0;mso-position-horizontal-relative:page;mso-position-vertical-relative:text" coordorigin="1440,241"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">
                <v:shape id="Freeform 34" o:spid="_x0000_s1071"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" path="m9272,l80,,49,7,23,24,6,49,,80,,2273r6,31l23,2329r26,17l80,2353r9192,l9303,2346r26,-17l9346,2304r6,-31l9352,80r-6,-31l9329,24,9303,7,9272,xe" fillcolor="#fffde8" stroked="f">
                  <v:path arrowok="t" o:connecttype="custom" o:connectlocs="9272,245;80,245;49,252;23,269;6,294;0,325;0,2518;6,2549;23,2574;49,2591;80,2598;9272,2598;9303,2591;9329,2574;9346,2549;9352,2518;9352,325;9346,294;9329,269;9303,252;9272,245" o:connectangles="0,0,0,0,0,0,0,0,0,0,0,0,0,0,0,0,0,0,0,0,0"/>
                </v:shape>
                <v:shape id="Freeform 33" o:spid="_x0000_s1072"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" path="m9272,l80,,49,7,23,24,6,49,,80,,2273r6,31l23,2329r26,17l80,2353r9192,l9303,2346r26,-17l9346,2304r6,-31l9352,80r-6,-31l9329,24,9303,7,9272,xe" filled="f" strokeweight=".14056mm">
                  <v:path arrowok="t" o:connecttype="custom" o:connectlocs="9272,245;80,245;49,252;23,269;6,294;0,325;0,2518;6,2549;23,2574;49,2591;80,2598;9272,2598;9303,2591;9329,2574;9346,2549;9352,2518;9352,325;9346,294;9329,269;9303,252;9272,245" o:connectangles="0,0,0,0,0,0,0,0,0,0,0,0,0,0,0,0,0,0,0,0,0"/>
                </v:shape>
                <v:shape id="Text Box 32" o:spid="_x0000_s1073" type="#_x0000_t202" style="position:absolute;left:1440;top:241;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BD141C0" w14:textId="77777777" w:rsidR="00FF5AFD" w:rsidRDefault="00FF5AFD">
                        <w:pPr>
                          <w:spacing w:before="3"/>
                          <w:rPr>
                            <w:sz w:val="20"/>
                          </w:rPr>
                        </w:pPr>
                      </w:p>
                      <w:p w14:paraId="75D42150" w14:textId="77777777" w:rsidR="00FF5AFD" w:rsidRDefault="00FF5AFD">
                        <w:pPr>
                          <w:ind w:left="273"/>
                          <w:rPr>
                            <w:b/>
                            <w:sz w:val="20"/>
                          </w:rPr>
                        </w:pPr>
                        <w:r>
                          <w:rPr>
                            <w:b/>
                            <w:sz w:val="20"/>
                          </w:rPr>
                          <w:t>Conformance Requirement 10 (Library-level Identifiers):</w:t>
                        </w:r>
                      </w:p>
                      <w:p w14:paraId="660EED9A" w14:textId="79810B38" w:rsidR="00FF5AFD" w:rsidRDefault="00FF5AFD">
                        <w:pPr>
                          <w:spacing w:before="9"/>
                          <w:ind w:left="273"/>
                          <w:rPr>
                            <w:sz w:val="20"/>
                          </w:rPr>
                        </w:pPr>
                        <w:r>
                          <w:rPr>
                            <w:sz w:val="20"/>
                          </w:rPr>
                          <w:t>Library-level identifiers referenced in the CQL:</w:t>
                        </w:r>
                      </w:p>
                      <w:p w14:paraId="65BE0A61" w14:textId="77777777" w:rsidR="00FF5AFD" w:rsidRDefault="00FF5AFD" w:rsidP="005B51D9">
                        <w:pPr>
                          <w:spacing w:before="5"/>
                          <w:rPr>
                            <w:sz w:val="21"/>
                          </w:rPr>
                        </w:pPr>
                      </w:p>
                      <w:p w14:paraId="46A1187C" w14:textId="77777777" w:rsidR="00FF5AFD" w:rsidRPr="005B51D9" w:rsidRDefault="00FF5AF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v:textbox>
                </v:shape>
                <w10:wrap type="topAndBottom" anchorx="page"/>
              </v:group>
            </w:pict>
          </mc:Fallback>
        </mc:AlternateContent>
      </w:r>
    </w:p>
    <w:p w14:paraId="3D074E73" w14:textId="77777777" w:rsidR="00083E73" w:rsidRDefault="00083E73">
      <w:pPr>
        <w:pStyle w:val="BodyText"/>
        <w:spacing w:before="1"/>
        <w:rPr>
          <w:sz w:val="13"/>
        </w:rPr>
      </w:pPr>
    </w:p>
    <w:p w14:paraId="5C595F07" w14:textId="77777777" w:rsidR="00083E73" w:rsidRDefault="009D1A4A">
      <w:pPr>
        <w:pStyle w:val="BodyText"/>
        <w:spacing w:before="62"/>
        <w:ind w:left="540" w:right="273"/>
      </w:pPr>
      <w:r>
        <w:t>For example:</w:t>
      </w:r>
    </w:p>
    <w:p w14:paraId="6B9F73CB" w14:textId="77777777" w:rsidR="00083E73" w:rsidRDefault="004B037C">
      <w:pPr>
        <w:pStyle w:val="BodyText"/>
        <w:rPr>
          <w:sz w:val="17"/>
        </w:rPr>
      </w:pPr>
      <w:r>
        <w:rPr>
          <w:noProof/>
        </w:rPr>
        <mc:AlternateContent>
          <mc:Choice Requires="wps">
            <w:drawing>
              <wp:anchor distT="0" distB="0" distL="0" distR="0" simplePos="0" relativeHeight="251652096" behindDoc="0" locked="0" layoutInCell="1" allowOverlap="1" wp14:anchorId="250BCFD5" wp14:editId="323CEC30">
                <wp:simplePos x="0" y="0"/>
                <wp:positionH relativeFrom="page">
                  <wp:posOffset>914400</wp:posOffset>
                </wp:positionH>
                <wp:positionV relativeFrom="paragraph">
                  <wp:posOffset>151130</wp:posOffset>
                </wp:positionV>
                <wp:extent cx="5943600" cy="0"/>
                <wp:effectExtent l="12700" t="11430" r="25400" b="26670"/>
                <wp:wrapTopAndBottom/>
                <wp:docPr id="4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05F95" id="Line 3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9pt" to="540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cwwgEAAGsDAAAOAAAAZHJzL2Uyb0RvYy54bWysU8Fu2zAMvQ/YPwi6L3batN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" strokeweight=".14039mm">
                <w10:wrap type="topAndBottom" anchorx="page"/>
              </v:line>
            </w:pict>
          </mc:Fallback>
        </mc:AlternateContent>
      </w:r>
    </w:p>
    <w:p w14:paraId="5F2A344C" w14:textId="77777777" w:rsidR="00083E73" w:rsidRDefault="009D1A4A">
      <w:pPr>
        <w:pStyle w:val="ListParagraph"/>
        <w:numPr>
          <w:ilvl w:val="0"/>
          <w:numId w:val="4"/>
        </w:numPr>
        <w:tabs>
          <w:tab w:val="left" w:pos="539"/>
          <w:tab w:val="left" w:pos="540"/>
        </w:tabs>
        <w:spacing w:before="0" w:line="194" w:lineRule="exact"/>
        <w:ind w:hanging="436"/>
        <w:rPr>
          <w:rFonts w:ascii="Courier New"/>
          <w:b/>
          <w:sz w:val="18"/>
        </w:rPr>
      </w:pPr>
      <w:bookmarkStart w:id="73" w:name="_bookmark46"/>
      <w:bookmarkEnd w:id="73"/>
      <w:r>
        <w:rPr>
          <w:rFonts w:ascii="Courier New"/>
          <w:b/>
          <w:color w:val="7F0054"/>
          <w:sz w:val="18"/>
        </w:rPr>
        <w:t>define</w:t>
      </w:r>
      <w:r>
        <w:rPr>
          <w:rFonts w:ascii="Courier New"/>
          <w:b/>
          <w:color w:val="7F0054"/>
          <w:spacing w:val="-7"/>
          <w:sz w:val="18"/>
        </w:rPr>
        <w:t xml:space="preserve"> </w:t>
      </w:r>
      <w:r>
        <w:rPr>
          <w:rFonts w:ascii="Courier New"/>
          <w:b/>
          <w:color w:val="7F0054"/>
          <w:sz w:val="18"/>
        </w:rPr>
        <w:t>function</w:t>
      </w:r>
    </w:p>
    <w:p w14:paraId="712523B2" w14:textId="77777777" w:rsidR="00083E73" w:rsidRDefault="009D1A4A">
      <w:pPr>
        <w:pStyle w:val="ListParagraph"/>
        <w:numPr>
          <w:ilvl w:val="0"/>
          <w:numId w:val="4"/>
        </w:numPr>
        <w:tabs>
          <w:tab w:val="left" w:pos="862"/>
          <w:tab w:val="left" w:pos="863"/>
        </w:tabs>
        <w:spacing w:before="15"/>
        <w:ind w:left="862" w:hanging="759"/>
        <w:rPr>
          <w:rFonts w:ascii="Courier New"/>
          <w:sz w:val="18"/>
        </w:rPr>
      </w:pPr>
      <w:r>
        <w:rPr>
          <w:rFonts w:ascii="Courier New"/>
          <w:color w:val="0000FF"/>
          <w:sz w:val="18"/>
        </w:rPr>
        <w:t xml:space="preserve">"Includes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 xml:space="preserve">(Diagnosis </w:t>
      </w:r>
      <w:r>
        <w:rPr>
          <w:rFonts w:ascii="Courier New"/>
          <w:color w:val="0000FF"/>
          <w:sz w:val="18"/>
        </w:rPr>
        <w:t>"Diagnosis"</w:t>
      </w:r>
      <w:r>
        <w:rPr>
          <w:rFonts w:ascii="Courier New"/>
          <w:sz w:val="18"/>
        </w:rPr>
        <w:t xml:space="preserve">, Encounter </w:t>
      </w:r>
      <w:r>
        <w:rPr>
          <w:rFonts w:ascii="Courier New"/>
          <w:color w:val="0000FF"/>
          <w:sz w:val="18"/>
        </w:rPr>
        <w:t>"Encounter,</w:t>
      </w:r>
      <w:r>
        <w:rPr>
          <w:rFonts w:ascii="Courier New"/>
          <w:color w:val="0000FF"/>
          <w:spacing w:val="-40"/>
          <w:sz w:val="18"/>
        </w:rPr>
        <w:t xml:space="preserve"> </w:t>
      </w:r>
      <w:r>
        <w:rPr>
          <w:rFonts w:ascii="Courier New"/>
          <w:color w:val="0000FF"/>
          <w:sz w:val="18"/>
        </w:rPr>
        <w:t>Performed"</w:t>
      </w:r>
      <w:r>
        <w:rPr>
          <w:rFonts w:ascii="Courier New"/>
          <w:sz w:val="18"/>
        </w:rPr>
        <w:t>):</w:t>
      </w:r>
    </w:p>
    <w:p w14:paraId="38D74692" w14:textId="77777777" w:rsidR="00083E73" w:rsidRDefault="009D1A4A">
      <w:pPr>
        <w:pStyle w:val="ListParagraph"/>
        <w:numPr>
          <w:ilvl w:val="0"/>
          <w:numId w:val="4"/>
        </w:numPr>
        <w:tabs>
          <w:tab w:val="left" w:pos="1185"/>
          <w:tab w:val="left" w:pos="1186"/>
        </w:tabs>
        <w:spacing w:before="15"/>
        <w:ind w:left="1185" w:hanging="1082"/>
        <w:rPr>
          <w:rFonts w:ascii="Courier New"/>
          <w:sz w:val="18"/>
        </w:rPr>
      </w:pPr>
      <w:proofErr w:type="spellStart"/>
      <w:r>
        <w:rPr>
          <w:rFonts w:ascii="Courier New"/>
          <w:sz w:val="18"/>
        </w:rPr>
        <w:t>Diagnosis.prevalencePeriod</w:t>
      </w:r>
      <w:proofErr w:type="spellEnd"/>
      <w:r>
        <w:rPr>
          <w:rFonts w:ascii="Courier New"/>
          <w:sz w:val="18"/>
        </w:rPr>
        <w:t xml:space="preserve"> </w:t>
      </w:r>
      <w:r>
        <w:rPr>
          <w:rFonts w:ascii="Courier New"/>
          <w:b/>
          <w:color w:val="7F0054"/>
          <w:sz w:val="18"/>
        </w:rPr>
        <w:t>includes</w:t>
      </w:r>
      <w:r>
        <w:rPr>
          <w:rFonts w:ascii="Courier New"/>
          <w:b/>
          <w:color w:val="7F0054"/>
          <w:spacing w:val="-27"/>
          <w:sz w:val="18"/>
        </w:rPr>
        <w:t xml:space="preserve"> </w:t>
      </w:r>
      <w:proofErr w:type="spellStart"/>
      <w:r>
        <w:rPr>
          <w:rFonts w:ascii="Courier New"/>
          <w:sz w:val="18"/>
        </w:rPr>
        <w:t>Encounter.relevantPeriod</w:t>
      </w:r>
      <w:proofErr w:type="spellEnd"/>
    </w:p>
    <w:p w14:paraId="35BB1FE3" w14:textId="77777777" w:rsidR="00083E73" w:rsidRDefault="004B037C">
      <w:pPr>
        <w:pStyle w:val="ListParagraph"/>
        <w:numPr>
          <w:ilvl w:val="0"/>
          <w:numId w:val="4"/>
        </w:numPr>
        <w:tabs>
          <w:tab w:val="left" w:pos="1508"/>
          <w:tab w:val="left" w:pos="1509"/>
        </w:tabs>
        <w:spacing w:before="15"/>
        <w:ind w:left="1508" w:hanging="1405"/>
        <w:rPr>
          <w:rFonts w:ascii="Courier New"/>
          <w:sz w:val="18"/>
        </w:rPr>
      </w:pPr>
      <w:r>
        <w:rPr>
          <w:noProof/>
        </w:rPr>
        <mc:AlternateContent>
          <mc:Choice Requires="wps">
            <w:drawing>
              <wp:anchor distT="0" distB="0" distL="0" distR="0" simplePos="0" relativeHeight="251654144" behindDoc="0" locked="0" layoutInCell="1" allowOverlap="1" wp14:anchorId="5CA9E54B" wp14:editId="663DACC0">
                <wp:simplePos x="0" y="0"/>
                <wp:positionH relativeFrom="page">
                  <wp:posOffset>914400</wp:posOffset>
                </wp:positionH>
                <wp:positionV relativeFrom="paragraph">
                  <wp:posOffset>175260</wp:posOffset>
                </wp:positionV>
                <wp:extent cx="5943600" cy="0"/>
                <wp:effectExtent l="12700" t="10160" r="25400" b="27940"/>
                <wp:wrapTopAndBottom/>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F9A0F" id="Line 2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Q1nDizNaK2d&#10;YrP77M3gY0MpK7cJWZ0Y3bNfo/gVmcNVD26nCseXo6e6aa6o/irJh+ipw3b4hpJyYJ+wGDV2wWZI&#10;soCNZR7H6zzUmJigy9v7+c1dTWMTl1gFzaXQh5i+KrQsb1puiHQBhsM6pkwEmktK7uPwSRtTxm0c&#10;Gwi8vp2X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L74ZK/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b/>
          <w:color w:val="7F0054"/>
          <w:sz w:val="18"/>
        </w:rPr>
        <w:t xml:space="preserve">or </w:t>
      </w:r>
      <w:proofErr w:type="spellStart"/>
      <w:r w:rsidR="009D1A4A">
        <w:rPr>
          <w:rFonts w:ascii="Courier New"/>
          <w:sz w:val="18"/>
        </w:rPr>
        <w:t>Diagnosis.prevalencePeriod</w:t>
      </w:r>
      <w:proofErr w:type="spellEnd"/>
      <w:r w:rsidR="009D1A4A">
        <w:rPr>
          <w:rFonts w:ascii="Courier New"/>
          <w:sz w:val="18"/>
        </w:rPr>
        <w:t xml:space="preserve"> </w:t>
      </w:r>
      <w:r w:rsidR="009D1A4A">
        <w:rPr>
          <w:rFonts w:ascii="Courier New"/>
          <w:b/>
          <w:color w:val="7F0054"/>
          <w:sz w:val="18"/>
        </w:rPr>
        <w:t>starts during</w:t>
      </w:r>
      <w:r w:rsidR="009D1A4A">
        <w:rPr>
          <w:rFonts w:ascii="Courier New"/>
          <w:b/>
          <w:color w:val="7F0054"/>
          <w:spacing w:val="-31"/>
          <w:sz w:val="18"/>
        </w:rPr>
        <w:t xml:space="preserve"> </w:t>
      </w:r>
      <w:proofErr w:type="spellStart"/>
      <w:r w:rsidR="009D1A4A">
        <w:rPr>
          <w:rFonts w:ascii="Courier New"/>
          <w:sz w:val="18"/>
        </w:rPr>
        <w:t>Encounter.relevantPeriod</w:t>
      </w:r>
      <w:proofErr w:type="spellEnd"/>
    </w:p>
    <w:p w14:paraId="66C320ED" w14:textId="77777777" w:rsidR="00083E73" w:rsidRDefault="00083E73">
      <w:pPr>
        <w:pStyle w:val="BodyText"/>
        <w:spacing w:before="7"/>
        <w:rPr>
          <w:rFonts w:ascii="Courier New"/>
          <w:sz w:val="11"/>
        </w:rPr>
      </w:pPr>
    </w:p>
    <w:p w14:paraId="66D31FA7" w14:textId="77777777" w:rsidR="00083E73" w:rsidRDefault="004B037C">
      <w:pPr>
        <w:spacing w:before="62"/>
        <w:ind w:left="2468" w:right="273"/>
        <w:rPr>
          <w:rFonts w:ascii="Courier New"/>
          <w:sz w:val="20"/>
        </w:rPr>
      </w:pPr>
      <w:r>
        <w:rPr>
          <w:noProof/>
        </w:rPr>
        <mc:AlternateContent>
          <mc:Choice Requires="wps">
            <w:drawing>
              <wp:anchor distT="0" distB="0" distL="114300" distR="114300" simplePos="0" relativeHeight="251656192" behindDoc="1" locked="0" layoutInCell="1" allowOverlap="1" wp14:anchorId="128D7033" wp14:editId="67192E3E">
                <wp:simplePos x="0" y="0"/>
                <wp:positionH relativeFrom="page">
                  <wp:posOffset>5063490</wp:posOffset>
                </wp:positionH>
                <wp:positionV relativeFrom="paragraph">
                  <wp:posOffset>167005</wp:posOffset>
                </wp:positionV>
                <wp:extent cx="38100" cy="0"/>
                <wp:effectExtent l="8890" t="14605" r="29210" b="23495"/>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C8CC1" id="Line 2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7pt,13.15pt" to="40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" strokeweight=".14039mm">
                <w10:wrap anchorx="page"/>
              </v:line>
            </w:pict>
          </mc:Fallback>
        </mc:AlternateContent>
      </w:r>
      <w:r w:rsidR="009D1A4A">
        <w:t xml:space="preserve">Snippet 8: Function definition from </w:t>
      </w:r>
      <w:r w:rsidR="009D1A4A">
        <w:rPr>
          <w:rFonts w:ascii="Courier New"/>
          <w:sz w:val="20"/>
        </w:rPr>
        <w:t>Common-2.0.0</w:t>
      </w:r>
      <w:r w:rsidR="009D1A4A">
        <w:rPr>
          <w:rFonts w:ascii="Courier New"/>
          <w:spacing w:val="-86"/>
          <w:sz w:val="20"/>
        </w:rPr>
        <w:t xml:space="preserve"> </w:t>
      </w:r>
      <w:proofErr w:type="spellStart"/>
      <w:r w:rsidR="009D1A4A">
        <w:rPr>
          <w:rFonts w:ascii="Courier New"/>
          <w:sz w:val="20"/>
        </w:rPr>
        <w:t>CQL.cql</w:t>
      </w:r>
      <w:proofErr w:type="spellEnd"/>
    </w:p>
    <w:p w14:paraId="4C7237AA" w14:textId="77777777" w:rsidR="00083E73" w:rsidRDefault="00083E73">
      <w:pPr>
        <w:pStyle w:val="BodyText"/>
        <w:rPr>
          <w:rFonts w:ascii="Courier New"/>
        </w:rPr>
      </w:pPr>
    </w:p>
    <w:p w14:paraId="54CE411C" w14:textId="77777777" w:rsidR="00083E73" w:rsidRDefault="009D1A4A" w:rsidP="00837737">
      <w:pPr>
        <w:pStyle w:val="Heading2"/>
        <w:numPr>
          <w:ilvl w:val="1"/>
          <w:numId w:val="6"/>
        </w:numPr>
        <w:tabs>
          <w:tab w:val="left" w:pos="1077"/>
          <w:tab w:val="left" w:pos="1078"/>
        </w:tabs>
        <w:spacing w:before="168"/>
      </w:pPr>
      <w:bookmarkStart w:id="74" w:name="2.8_QDM_Data_Type_Names"/>
      <w:bookmarkStart w:id="75" w:name="_bookmark47"/>
      <w:bookmarkEnd w:id="74"/>
      <w:bookmarkEnd w:id="75"/>
      <w:r>
        <w:t xml:space="preserve">QDM Data </w:t>
      </w:r>
      <w:r>
        <w:rPr>
          <w:spacing w:val="-5"/>
        </w:rPr>
        <w:t>Type</w:t>
      </w:r>
      <w:r>
        <w:rPr>
          <w:spacing w:val="-10"/>
        </w:rPr>
        <w:t xml:space="preserve"> </w:t>
      </w:r>
      <w:r>
        <w:t>Names</w:t>
      </w:r>
    </w:p>
    <w:p w14:paraId="07A4AC89" w14:textId="77777777" w:rsidR="00083E73" w:rsidRDefault="00083E73">
      <w:pPr>
        <w:pStyle w:val="BodyText"/>
        <w:spacing w:before="9"/>
        <w:rPr>
          <w:b/>
        </w:rPr>
      </w:pPr>
    </w:p>
    <w:p w14:paraId="537BC3AF" w14:textId="4FD91612" w:rsidR="00083E73" w:rsidRDefault="009D1A4A">
      <w:pPr>
        <w:pStyle w:val="BodyText"/>
        <w:spacing w:line="240" w:lineRule="exact"/>
        <w:ind w:left="540" w:right="207"/>
      </w:pPr>
      <w:r>
        <w:t>This</w:t>
      </w:r>
      <w:r>
        <w:rPr>
          <w:spacing w:val="-8"/>
        </w:rPr>
        <w:t xml:space="preserve"> </w:t>
      </w:r>
      <w:r>
        <w:t>section</w:t>
      </w:r>
      <w:r>
        <w:rPr>
          <w:spacing w:val="-8"/>
        </w:rPr>
        <w:t xml:space="preserve"> </w:t>
      </w:r>
      <w:r>
        <w:t>refers</w:t>
      </w:r>
      <w:r>
        <w:rPr>
          <w:spacing w:val="-8"/>
        </w:rPr>
        <w:t xml:space="preserve"> </w:t>
      </w:r>
      <w:r>
        <w:t>only</w:t>
      </w:r>
      <w:r>
        <w:rPr>
          <w:spacing w:val="-8"/>
        </w:rPr>
        <w:t xml:space="preserve"> </w:t>
      </w:r>
      <w:r>
        <w:t>to</w:t>
      </w:r>
      <w:r>
        <w:rPr>
          <w:spacing w:val="-8"/>
        </w:rPr>
        <w:t xml:space="preserve"> </w:t>
      </w:r>
      <w:r>
        <w:t>Data</w:t>
      </w:r>
      <w:r>
        <w:rPr>
          <w:spacing w:val="-8"/>
        </w:rPr>
        <w:t xml:space="preserve"> </w:t>
      </w:r>
      <w:r>
        <w:rPr>
          <w:spacing w:val="-4"/>
        </w:rPr>
        <w:t>Types</w:t>
      </w:r>
      <w:r>
        <w:rPr>
          <w:spacing w:val="-8"/>
        </w:rPr>
        <w:t xml:space="preserve"> </w:t>
      </w:r>
      <w:r>
        <w:t>described</w:t>
      </w:r>
      <w:r>
        <w:rPr>
          <w:spacing w:val="-8"/>
        </w:rPr>
        <w:t xml:space="preserve"> </w:t>
      </w:r>
      <w:r>
        <w:t>in</w:t>
      </w:r>
      <w:r>
        <w:rPr>
          <w:spacing w:val="-8"/>
        </w:rPr>
        <w:t xml:space="preserve"> </w:t>
      </w:r>
      <w:r>
        <w:t>the</w:t>
      </w:r>
      <w:r>
        <w:rPr>
          <w:spacing w:val="-8"/>
        </w:rPr>
        <w:t xml:space="preserve"> </w:t>
      </w:r>
      <w:r>
        <w:t>QDM</w:t>
      </w:r>
      <w:r>
        <w:rPr>
          <w:spacing w:val="-8"/>
        </w:rPr>
        <w:t xml:space="preserve"> </w:t>
      </w:r>
      <w:r>
        <w:t>specification</w:t>
      </w:r>
      <w:r>
        <w:rPr>
          <w:spacing w:val="-8"/>
        </w:rPr>
        <w:t xml:space="preserve"> </w:t>
      </w:r>
      <w:r>
        <w:t>[</w:t>
      </w:r>
      <w:hyperlink w:anchor="_bookmark59" w:history="1">
        <w:r>
          <w:rPr>
            <w:color w:val="0000FF"/>
          </w:rPr>
          <w:t>2</w:t>
        </w:r>
      </w:hyperlink>
      <w:r>
        <w:t>].</w:t>
      </w:r>
      <w:r>
        <w:rPr>
          <w:spacing w:val="5"/>
        </w:rPr>
        <w:t xml:space="preserve"> </w:t>
      </w:r>
      <w:r>
        <w:t>QDM</w:t>
      </w:r>
      <w:r>
        <w:rPr>
          <w:spacing w:val="-8"/>
        </w:rPr>
        <w:t xml:space="preserve"> </w:t>
      </w:r>
      <w:bookmarkStart w:id="76" w:name="_bookmark48"/>
      <w:bookmarkEnd w:id="76"/>
      <w:r>
        <w:t>data</w:t>
      </w:r>
      <w:r>
        <w:rPr>
          <w:spacing w:val="-8"/>
        </w:rPr>
        <w:t xml:space="preserve"> </w:t>
      </w:r>
      <w:r>
        <w:t>types</w:t>
      </w:r>
      <w:r>
        <w:rPr>
          <w:spacing w:val="-8"/>
        </w:rPr>
        <w:t xml:space="preserve"> </w:t>
      </w:r>
      <w:r w:rsidR="000B0592">
        <w:t>referenced</w:t>
      </w:r>
      <w:r>
        <w:t xml:space="preserve"> in</w:t>
      </w:r>
      <w:r>
        <w:rPr>
          <w:spacing w:val="-6"/>
        </w:rPr>
        <w:t xml:space="preserve"> </w:t>
      </w:r>
      <w:r>
        <w:t>CQL</w:t>
      </w:r>
      <w:r>
        <w:rPr>
          <w:spacing w:val="-6"/>
        </w:rPr>
        <w:t xml:space="preserve"> </w:t>
      </w:r>
      <w:r>
        <w:t>libraries</w:t>
      </w:r>
      <w:r>
        <w:rPr>
          <w:spacing w:val="-6"/>
        </w:rPr>
        <w:t xml:space="preserve"> </w:t>
      </w:r>
      <w:r>
        <w:t>to</w:t>
      </w:r>
      <w:r>
        <w:rPr>
          <w:spacing w:val="-6"/>
        </w:rPr>
        <w:t xml:space="preserve"> </w:t>
      </w:r>
      <w:r>
        <w:t>be</w:t>
      </w:r>
      <w:r>
        <w:rPr>
          <w:spacing w:val="-6"/>
        </w:rPr>
        <w:t xml:space="preserve"> </w:t>
      </w:r>
      <w:r>
        <w:t>included</w:t>
      </w:r>
      <w:r>
        <w:rPr>
          <w:spacing w:val="-6"/>
        </w:rPr>
        <w:t xml:space="preserve"> </w:t>
      </w:r>
      <w:r>
        <w:t>in</w:t>
      </w:r>
      <w:r>
        <w:rPr>
          <w:spacing w:val="-6"/>
        </w:rPr>
        <w:t xml:space="preserve"> </w:t>
      </w:r>
      <w:r>
        <w:t>the</w:t>
      </w:r>
      <w:r>
        <w:rPr>
          <w:spacing w:val="-6"/>
        </w:rPr>
        <w:t xml:space="preserve"> </w:t>
      </w:r>
      <w:r>
        <w:t>HQMF</w:t>
      </w:r>
      <w:r>
        <w:rPr>
          <w:spacing w:val="-6"/>
        </w:rPr>
        <w:t xml:space="preserve"> </w:t>
      </w:r>
      <w:r>
        <w:t>conform</w:t>
      </w:r>
      <w:r>
        <w:rPr>
          <w:spacing w:val="-6"/>
        </w:rPr>
        <w:t xml:space="preserve"> </w:t>
      </w:r>
      <w:r>
        <w:t>to</w:t>
      </w:r>
      <w:r>
        <w:rPr>
          <w:spacing w:val="-6"/>
        </w:rPr>
        <w:t xml:space="preserve"> </w:t>
      </w:r>
      <w:hyperlink w:anchor="_bookmark48" w:history="1">
        <w:r>
          <w:rPr>
            <w:color w:val="0000FF"/>
          </w:rPr>
          <w:t>Conformance</w:t>
        </w:r>
        <w:r>
          <w:rPr>
            <w:color w:val="0000FF"/>
            <w:spacing w:val="-6"/>
          </w:rPr>
          <w:t xml:space="preserve"> </w:t>
        </w:r>
        <w:r>
          <w:rPr>
            <w:color w:val="0000FF"/>
          </w:rPr>
          <w:t>Requirement</w:t>
        </w:r>
        <w:r>
          <w:rPr>
            <w:color w:val="0000FF"/>
            <w:spacing w:val="-6"/>
          </w:rPr>
          <w:t xml:space="preserve"> </w:t>
        </w:r>
        <w:r>
          <w:rPr>
            <w:color w:val="0000FF"/>
          </w:rPr>
          <w:t>11</w:t>
        </w:r>
      </w:hyperlink>
      <w:r>
        <w:t>.</w:t>
      </w:r>
    </w:p>
    <w:p w14:paraId="2CEA9A31" w14:textId="77777777" w:rsidR="00083E73" w:rsidRDefault="00083E73">
      <w:pPr>
        <w:pStyle w:val="BodyText"/>
        <w:rPr>
          <w:sz w:val="20"/>
        </w:rPr>
      </w:pPr>
    </w:p>
    <w:p w14:paraId="3F2A097D" w14:textId="77777777" w:rsidR="00083E73" w:rsidRDefault="00083E73">
      <w:pPr>
        <w:pStyle w:val="BodyText"/>
        <w:spacing w:before="3"/>
        <w:rPr>
          <w:sz w:val="29"/>
        </w:rPr>
      </w:pPr>
    </w:p>
    <w:p w14:paraId="4ABAE962" w14:textId="77777777" w:rsidR="00083E73" w:rsidRDefault="004B037C">
      <w:pPr>
        <w:pStyle w:val="BodyText"/>
        <w:ind w:left="119"/>
        <w:rPr>
          <w:sz w:val="20"/>
        </w:rPr>
      </w:pPr>
      <w:r>
        <w:rPr>
          <w:noProof/>
          <w:sz w:val="20"/>
        </w:rPr>
        <mc:AlternateContent>
          <mc:Choice Requires="wpg">
            <w:drawing>
              <wp:inline distT="0" distB="0" distL="0" distR="0" wp14:anchorId="0423D5B1" wp14:editId="4C100153">
                <wp:extent cx="5944235" cy="1473200"/>
                <wp:effectExtent l="0" t="0" r="12065" b="12700"/>
                <wp:docPr id="3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73200"/>
                          <a:chOff x="0" y="0"/>
                          <a:chExt cx="9361" cy="2320"/>
                        </a:xfrm>
                      </wpg:grpSpPr>
                      <wps:wsp>
                        <wps:cNvPr id="40" name="Freeform 27"/>
                        <wps:cNvSpPr>
                          <a:spLocks/>
                        </wps:cNvSpPr>
                        <wps:spPr bwMode="auto">
                          <a:xfrm>
                            <a:off x="4" y="4"/>
                            <a:ext cx="9353" cy="2312"/>
                          </a:xfrm>
                          <a:custGeom>
                            <a:avLst/>
                            <a:gdLst>
                              <a:gd name="T0" fmla="+- 0 9276 4"/>
                              <a:gd name="T1" fmla="*/ T0 w 9353"/>
                              <a:gd name="T2" fmla="+- 0 4 4"/>
                              <a:gd name="T3" fmla="*/ 4 h 2312"/>
                              <a:gd name="T4" fmla="+- 0 84 4"/>
                              <a:gd name="T5" fmla="*/ T4 w 9353"/>
                              <a:gd name="T6" fmla="+- 0 4 4"/>
                              <a:gd name="T7" fmla="*/ 4 h 2312"/>
                              <a:gd name="T8" fmla="+- 0 53 4"/>
                              <a:gd name="T9" fmla="*/ T8 w 9353"/>
                              <a:gd name="T10" fmla="+- 0 10 4"/>
                              <a:gd name="T11" fmla="*/ 10 h 2312"/>
                              <a:gd name="T12" fmla="+- 0 27 4"/>
                              <a:gd name="T13" fmla="*/ T12 w 9353"/>
                              <a:gd name="T14" fmla="+- 0 27 4"/>
                              <a:gd name="T15" fmla="*/ 27 h 2312"/>
                              <a:gd name="T16" fmla="+- 0 10 4"/>
                              <a:gd name="T17" fmla="*/ T16 w 9353"/>
                              <a:gd name="T18" fmla="+- 0 53 4"/>
                              <a:gd name="T19" fmla="*/ 53 h 2312"/>
                              <a:gd name="T20" fmla="+- 0 4 4"/>
                              <a:gd name="T21" fmla="*/ T20 w 9353"/>
                              <a:gd name="T22" fmla="+- 0 84 4"/>
                              <a:gd name="T23" fmla="*/ 84 h 2312"/>
                              <a:gd name="T24" fmla="+- 0 4 4"/>
                              <a:gd name="T25" fmla="*/ T24 w 9353"/>
                              <a:gd name="T26" fmla="+- 0 2236 4"/>
                              <a:gd name="T27" fmla="*/ 2236 h 2312"/>
                              <a:gd name="T28" fmla="+- 0 10 4"/>
                              <a:gd name="T29" fmla="*/ T28 w 9353"/>
                              <a:gd name="T30" fmla="+- 0 2267 4"/>
                              <a:gd name="T31" fmla="*/ 2267 h 2312"/>
                              <a:gd name="T32" fmla="+- 0 27 4"/>
                              <a:gd name="T33" fmla="*/ T32 w 9353"/>
                              <a:gd name="T34" fmla="+- 0 2293 4"/>
                              <a:gd name="T35" fmla="*/ 2293 h 2312"/>
                              <a:gd name="T36" fmla="+- 0 53 4"/>
                              <a:gd name="T37" fmla="*/ T36 w 9353"/>
                              <a:gd name="T38" fmla="+- 0 2310 4"/>
                              <a:gd name="T39" fmla="*/ 2310 h 2312"/>
                              <a:gd name="T40" fmla="+- 0 84 4"/>
                              <a:gd name="T41" fmla="*/ T40 w 9353"/>
                              <a:gd name="T42" fmla="+- 0 2316 4"/>
                              <a:gd name="T43" fmla="*/ 2316 h 2312"/>
                              <a:gd name="T44" fmla="+- 0 9276 4"/>
                              <a:gd name="T45" fmla="*/ T44 w 9353"/>
                              <a:gd name="T46" fmla="+- 0 2316 4"/>
                              <a:gd name="T47" fmla="*/ 2316 h 2312"/>
                              <a:gd name="T48" fmla="+- 0 9307 4"/>
                              <a:gd name="T49" fmla="*/ T48 w 9353"/>
                              <a:gd name="T50" fmla="+- 0 2310 4"/>
                              <a:gd name="T51" fmla="*/ 2310 h 2312"/>
                              <a:gd name="T52" fmla="+- 0 9333 4"/>
                              <a:gd name="T53" fmla="*/ T52 w 9353"/>
                              <a:gd name="T54" fmla="+- 0 2293 4"/>
                              <a:gd name="T55" fmla="*/ 2293 h 2312"/>
                              <a:gd name="T56" fmla="+- 0 9350 4"/>
                              <a:gd name="T57" fmla="*/ T56 w 9353"/>
                              <a:gd name="T58" fmla="+- 0 2267 4"/>
                              <a:gd name="T59" fmla="*/ 2267 h 2312"/>
                              <a:gd name="T60" fmla="+- 0 9356 4"/>
                              <a:gd name="T61" fmla="*/ T60 w 9353"/>
                              <a:gd name="T62" fmla="+- 0 2236 4"/>
                              <a:gd name="T63" fmla="*/ 2236 h 2312"/>
                              <a:gd name="T64" fmla="+- 0 9356 4"/>
                              <a:gd name="T65" fmla="*/ T64 w 9353"/>
                              <a:gd name="T66" fmla="+- 0 84 4"/>
                              <a:gd name="T67" fmla="*/ 84 h 2312"/>
                              <a:gd name="T68" fmla="+- 0 9350 4"/>
                              <a:gd name="T69" fmla="*/ T68 w 9353"/>
                              <a:gd name="T70" fmla="+- 0 53 4"/>
                              <a:gd name="T71" fmla="*/ 53 h 2312"/>
                              <a:gd name="T72" fmla="+- 0 9333 4"/>
                              <a:gd name="T73" fmla="*/ T72 w 9353"/>
                              <a:gd name="T74" fmla="+- 0 27 4"/>
                              <a:gd name="T75" fmla="*/ 27 h 2312"/>
                              <a:gd name="T76" fmla="+- 0 9307 4"/>
                              <a:gd name="T77" fmla="*/ T76 w 9353"/>
                              <a:gd name="T78" fmla="+- 0 10 4"/>
                              <a:gd name="T79" fmla="*/ 10 h 2312"/>
                              <a:gd name="T80" fmla="+- 0 9276 4"/>
                              <a:gd name="T81" fmla="*/ T80 w 9353"/>
                              <a:gd name="T82" fmla="+- 0 4 4"/>
                              <a:gd name="T83" fmla="*/ 4 h 2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12">
                                <a:moveTo>
                                  <a:pt x="9272" y="0"/>
                                </a:moveTo>
                                <a:lnTo>
                                  <a:pt x="80" y="0"/>
                                </a:lnTo>
                                <a:lnTo>
                                  <a:pt x="49" y="6"/>
                                </a:lnTo>
                                <a:lnTo>
                                  <a:pt x="23" y="23"/>
                                </a:lnTo>
                                <a:lnTo>
                                  <a:pt x="6" y="49"/>
                                </a:lnTo>
                                <a:lnTo>
                                  <a:pt x="0" y="80"/>
                                </a:lnTo>
                                <a:lnTo>
                                  <a:pt x="0" y="2232"/>
                                </a:lnTo>
                                <a:lnTo>
                                  <a:pt x="6" y="2263"/>
                                </a:lnTo>
                                <a:lnTo>
                                  <a:pt x="23" y="2289"/>
                                </a:lnTo>
                                <a:lnTo>
                                  <a:pt x="49" y="2306"/>
                                </a:lnTo>
                                <a:lnTo>
                                  <a:pt x="80" y="2312"/>
                                </a:lnTo>
                                <a:lnTo>
                                  <a:pt x="9272" y="2312"/>
                                </a:lnTo>
                                <a:lnTo>
                                  <a:pt x="9303" y="2306"/>
                                </a:lnTo>
                                <a:lnTo>
                                  <a:pt x="9329" y="2289"/>
                                </a:lnTo>
                                <a:lnTo>
                                  <a:pt x="9346" y="2263"/>
                                </a:lnTo>
                                <a:lnTo>
                                  <a:pt x="9352" y="2232"/>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26"/>
                        <wps:cNvSpPr txBox="1">
                          <a:spLocks noChangeArrowheads="1"/>
                        </wps:cNvSpPr>
                        <wps:spPr bwMode="auto">
                          <a:xfrm>
                            <a:off x="4" y="4"/>
                            <a:ext cx="9353" cy="2312"/>
                          </a:xfrm>
                          <a:prstGeom prst="rect">
                            <a:avLst/>
                          </a:prstGeom>
                          <a:solidFill>
                            <a:srgbClr val="FFFDE8"/>
                          </a:solidFill>
                          <a:ln w="5060">
                            <a:solidFill>
                              <a:srgbClr val="000000"/>
                            </a:solidFill>
                            <a:prstDash val="dash"/>
                            <a:miter lim="800000"/>
                            <a:headEnd/>
                            <a:tailEnd/>
                          </a:ln>
                        </wps:spPr>
                        <wps:txbx>
                          <w:txbxContent>
                            <w:p w14:paraId="540E6498" w14:textId="77777777" w:rsidR="00FF5AFD" w:rsidRDefault="00FF5AFD">
                              <w:pPr>
                                <w:spacing w:before="7"/>
                                <w:rPr>
                                  <w:sz w:val="19"/>
                                </w:rPr>
                              </w:pPr>
                            </w:p>
                            <w:p w14:paraId="47360970" w14:textId="77777777" w:rsidR="00FF5AFD" w:rsidRDefault="00FF5AFD">
                              <w:pPr>
                                <w:ind w:left="265"/>
                                <w:rPr>
                                  <w:b/>
                                  <w:sz w:val="20"/>
                                </w:rPr>
                              </w:pPr>
                              <w:r>
                                <w:rPr>
                                  <w:b/>
                                  <w:sz w:val="20"/>
                                </w:rPr>
                                <w:t>Conformance Requirement 11 (Data Type Names):</w:t>
                              </w:r>
                            </w:p>
                            <w:p w14:paraId="7F14EEF1" w14:textId="6DE7BF88" w:rsidR="00FF5AFD" w:rsidRDefault="00FF5AFD">
                              <w:pPr>
                                <w:spacing w:before="9"/>
                                <w:ind w:left="265"/>
                                <w:rPr>
                                  <w:sz w:val="20"/>
                                </w:rPr>
                              </w:pPr>
                              <w:r>
                                <w:rPr>
                                  <w:sz w:val="20"/>
                                </w:rPr>
                                <w:t xml:space="preserve">QDM data types referenced in the CQL </w:t>
                              </w:r>
                              <w:r>
                                <w:rPr>
                                  <w:b/>
                                  <w:sz w:val="20"/>
                                </w:rPr>
                                <w:t>SHALL</w:t>
                              </w:r>
                              <w:r>
                                <w:rPr>
                                  <w:sz w:val="20"/>
                                </w:rPr>
                                <w:t>:</w:t>
                              </w:r>
                            </w:p>
                            <w:p w14:paraId="611F8AE9" w14:textId="77777777" w:rsidR="00FF5AFD" w:rsidRDefault="00FF5AFD">
                              <w:pPr>
                                <w:spacing w:before="5"/>
                                <w:rPr>
                                  <w:sz w:val="21"/>
                                </w:rPr>
                              </w:pPr>
                            </w:p>
                            <w:p w14:paraId="1220F420" w14:textId="77777777" w:rsidR="00FF5AFD" w:rsidRPr="005B51D9" w:rsidRDefault="00FF5AF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wps:txbx>
                        <wps:bodyPr rot="0" vert="horz" wrap="square" lIns="0" tIns="0" rIns="0" bIns="0" anchor="t" anchorCtr="0" upright="1">
                          <a:noAutofit/>
                        </wps:bodyPr>
                      </wps:wsp>
                    </wpg:wgp>
                  </a:graphicData>
                </a:graphic>
              </wp:inline>
            </w:drawing>
          </mc:Choice>
          <mc:Fallback>
            <w:pict>
              <v:group w14:anchorId="0423D5B1" id="Group 25" o:spid="_x0000_s1074" style="width:468.05pt;height:116pt;mso-position-horizontal-relative:char;mso-position-vertical-relative:line" coordsize="9361,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">
                <v:shape id="Freeform 27" o:spid="_x0000_s1075" style="position:absolute;left:4;top:4;width:9353;height:2312;visibility:visible;mso-wrap-style:square;v-text-anchor:top" coordsize="935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" path="m9272,l80,,49,6,23,23,6,49,,80,,2232r6,31l23,2289r26,17l80,2312r9192,l9303,2306r26,-17l9346,2263r6,-31l9352,80r-6,-31l9329,23,9303,6,9272,xe" fillcolor="#fffde8" stroked="f">
                  <v:path arrowok="t" o:connecttype="custom" o:connectlocs="9272,4;80,4;49,10;23,27;6,53;0,84;0,2236;6,2267;23,2293;49,2310;80,2316;9272,2316;9303,2310;9329,2293;9346,2267;9352,2236;9352,84;9346,53;9329,27;9303,10;9272,4" o:connectangles="0,0,0,0,0,0,0,0,0,0,0,0,0,0,0,0,0,0,0,0,0"/>
                </v:shape>
                <v:shape id="Text Box 26" o:spid="_x0000_s1076" type="#_x0000_t202" style="position:absolute;left:4;top:4;width:9353;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" fillcolor="#fffde8" strokeweight=".14056mm">
                  <v:stroke dashstyle="dash"/>
                  <v:textbox inset="0,0,0,0">
                    <w:txbxContent>
                      <w:p w14:paraId="540E6498" w14:textId="77777777" w:rsidR="00FF5AFD" w:rsidRDefault="00FF5AFD">
                        <w:pPr>
                          <w:spacing w:before="7"/>
                          <w:rPr>
                            <w:sz w:val="19"/>
                          </w:rPr>
                        </w:pPr>
                      </w:p>
                      <w:p w14:paraId="47360970" w14:textId="77777777" w:rsidR="00FF5AFD" w:rsidRDefault="00FF5AFD">
                        <w:pPr>
                          <w:ind w:left="265"/>
                          <w:rPr>
                            <w:b/>
                            <w:sz w:val="20"/>
                          </w:rPr>
                        </w:pPr>
                        <w:r>
                          <w:rPr>
                            <w:b/>
                            <w:sz w:val="20"/>
                          </w:rPr>
                          <w:t>Conformance Requirement 11 (Data Type Names):</w:t>
                        </w:r>
                      </w:p>
                      <w:p w14:paraId="7F14EEF1" w14:textId="6DE7BF88" w:rsidR="00FF5AFD" w:rsidRDefault="00FF5AFD">
                        <w:pPr>
                          <w:spacing w:before="9"/>
                          <w:ind w:left="265"/>
                          <w:rPr>
                            <w:sz w:val="20"/>
                          </w:rPr>
                        </w:pPr>
                        <w:r>
                          <w:rPr>
                            <w:sz w:val="20"/>
                          </w:rPr>
                          <w:t xml:space="preserve">QDM data types referenced in the CQL </w:t>
                        </w:r>
                        <w:r>
                          <w:rPr>
                            <w:b/>
                            <w:sz w:val="20"/>
                          </w:rPr>
                          <w:t>SHALL</w:t>
                        </w:r>
                        <w:r>
                          <w:rPr>
                            <w:sz w:val="20"/>
                          </w:rPr>
                          <w:t>:</w:t>
                        </w:r>
                      </w:p>
                      <w:p w14:paraId="611F8AE9" w14:textId="77777777" w:rsidR="00FF5AFD" w:rsidRDefault="00FF5AFD">
                        <w:pPr>
                          <w:spacing w:before="5"/>
                          <w:rPr>
                            <w:sz w:val="21"/>
                          </w:rPr>
                        </w:pPr>
                      </w:p>
                      <w:p w14:paraId="1220F420" w14:textId="77777777" w:rsidR="00FF5AFD" w:rsidRPr="005B51D9" w:rsidRDefault="00FF5AF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v:textbox>
                </v:shape>
                <w10:anchorlock/>
              </v:group>
            </w:pict>
          </mc:Fallback>
        </mc:AlternateContent>
      </w:r>
    </w:p>
    <w:p w14:paraId="7F9840CB" w14:textId="77777777" w:rsidR="00083E73" w:rsidRDefault="00083E73">
      <w:pPr>
        <w:pStyle w:val="BodyText"/>
        <w:rPr>
          <w:sz w:val="20"/>
        </w:rPr>
      </w:pPr>
    </w:p>
    <w:p w14:paraId="0EFAB70B" w14:textId="77777777" w:rsidR="00083E73" w:rsidRDefault="00083E73">
      <w:pPr>
        <w:pStyle w:val="BodyText"/>
        <w:rPr>
          <w:sz w:val="20"/>
        </w:rPr>
      </w:pPr>
      <w:bookmarkStart w:id="77" w:name="2.8.1_Negation_in_QDM"/>
      <w:bookmarkStart w:id="78" w:name="_bookmark49"/>
      <w:bookmarkEnd w:id="77"/>
      <w:bookmarkEnd w:id="78"/>
    </w:p>
    <w:p w14:paraId="434CC7E2" w14:textId="4F4DAD41" w:rsidR="00083E73" w:rsidRDefault="009D1A4A">
      <w:pPr>
        <w:pStyle w:val="Heading3"/>
        <w:tabs>
          <w:tab w:val="left" w:pos="774"/>
        </w:tabs>
        <w:spacing w:before="191"/>
        <w:ind w:left="120" w:right="110" w:firstLine="0"/>
        <w:jc w:val="left"/>
      </w:pPr>
      <w:r>
        <w:t>2.</w:t>
      </w:r>
      <w:r w:rsidR="00E670BD">
        <w:t>9</w:t>
      </w:r>
      <w:r>
        <w:t>.1</w:t>
      </w:r>
      <w:r>
        <w:tab/>
        <w:t>Negation in</w:t>
      </w:r>
      <w:r>
        <w:rPr>
          <w:spacing w:val="-15"/>
        </w:rPr>
        <w:t xml:space="preserve"> </w:t>
      </w:r>
      <w:r>
        <w:t>QDM</w:t>
      </w:r>
    </w:p>
    <w:p w14:paraId="739D0D5A" w14:textId="77777777" w:rsidR="00083E73" w:rsidRDefault="00083E73">
      <w:pPr>
        <w:pStyle w:val="BodyText"/>
        <w:spacing w:before="8"/>
        <w:rPr>
          <w:b/>
          <w:sz w:val="24"/>
        </w:rPr>
      </w:pPr>
    </w:p>
    <w:p w14:paraId="6B16373E" w14:textId="60782091" w:rsidR="00083E73" w:rsidRDefault="00073B93">
      <w:pPr>
        <w:pStyle w:val="BodyText"/>
        <w:spacing w:before="1" w:line="244" w:lineRule="auto"/>
        <w:ind w:left="120" w:right="107"/>
      </w:pPr>
      <w:r>
        <w:t>Two commonly used patterns for negation in quality measurement are:</w:t>
      </w:r>
    </w:p>
    <w:p w14:paraId="34347954" w14:textId="5C1F5D7C" w:rsidR="00073B93" w:rsidRDefault="00073B93">
      <w:pPr>
        <w:pStyle w:val="BodyText"/>
        <w:spacing w:before="1" w:line="244" w:lineRule="auto"/>
        <w:ind w:left="120" w:right="107"/>
      </w:pPr>
    </w:p>
    <w:p w14:paraId="3A52534F" w14:textId="7893D424" w:rsidR="00073B93" w:rsidRDefault="00073B93" w:rsidP="00073B93">
      <w:pPr>
        <w:pStyle w:val="BodyText"/>
        <w:numPr>
          <w:ilvl w:val="0"/>
          <w:numId w:val="19"/>
        </w:numPr>
        <w:spacing w:before="1" w:line="244" w:lineRule="auto"/>
        <w:ind w:right="107"/>
      </w:pPr>
      <w:r>
        <w:t>Absence of evidence for a particular event</w:t>
      </w:r>
    </w:p>
    <w:p w14:paraId="5A3E4FE1" w14:textId="577C156D" w:rsidR="00073B93" w:rsidRDefault="00073B93" w:rsidP="00073B93">
      <w:pPr>
        <w:pStyle w:val="BodyText"/>
        <w:numPr>
          <w:ilvl w:val="0"/>
          <w:numId w:val="19"/>
        </w:numPr>
        <w:spacing w:before="1" w:line="244" w:lineRule="auto"/>
        <w:ind w:right="107"/>
      </w:pPr>
      <w:r>
        <w:t>Documentation of an event or activity not occurring, together with a reason</w:t>
      </w:r>
    </w:p>
    <w:p w14:paraId="4E4EEB09" w14:textId="449B9C73" w:rsidR="00073B93" w:rsidRDefault="00073B93" w:rsidP="00073B93">
      <w:pPr>
        <w:pStyle w:val="BodyText"/>
        <w:spacing w:before="1" w:line="244" w:lineRule="auto"/>
        <w:ind w:right="107"/>
      </w:pPr>
    </w:p>
    <w:p w14:paraId="20CDBC00" w14:textId="15E6A6A7" w:rsidR="00073B93" w:rsidRDefault="00073B93" w:rsidP="00073B93">
      <w:pPr>
        <w:pStyle w:val="BodyText"/>
        <w:spacing w:before="1" w:line="244" w:lineRule="auto"/>
        <w:ind w:right="107"/>
      </w:pPr>
      <w:r>
        <w:t xml:space="preserve">For the purposes of quality measurement, when looking for documentation that a particular event did not occur, it must be documented with a reason </w:t>
      </w:r>
      <w:proofErr w:type="gramStart"/>
      <w:r>
        <w:t>in order to</w:t>
      </w:r>
      <w:proofErr w:type="gramEnd"/>
      <w:r>
        <w:t xml:space="preserve"> meet the intent. If a reason is not part of the intent, </w:t>
      </w:r>
      <w:r>
        <w:lastRenderedPageBreak/>
        <w:t>then the absence of evidence pattern should be used, rather than documentation of an event not occurring.</w:t>
      </w:r>
    </w:p>
    <w:p w14:paraId="4C941DF3" w14:textId="694DBF7A" w:rsidR="00073B93" w:rsidRDefault="00073B93" w:rsidP="00073B93">
      <w:pPr>
        <w:pStyle w:val="BodyText"/>
        <w:spacing w:before="1" w:line="244" w:lineRule="auto"/>
        <w:ind w:right="107"/>
      </w:pPr>
    </w:p>
    <w:p w14:paraId="66B7A11B" w14:textId="01BEF261" w:rsidR="00073B93" w:rsidRDefault="00073B93" w:rsidP="00073B93">
      <w:pPr>
        <w:pStyle w:val="BodyText"/>
        <w:spacing w:before="1" w:line="244" w:lineRule="auto"/>
        <w:ind w:right="107"/>
      </w:pPr>
      <w:r>
        <w:t>To address the reason an action did not occur (negation rationale), the eCQM must define the event it expects to occur using appropriate terminology to identify the kind of event (using a value set or direct reference code), and then use additional criteria to indicate that the event did not occur, as well as identifying a reason.</w:t>
      </w:r>
    </w:p>
    <w:p w14:paraId="156532A1" w14:textId="66541797" w:rsidR="00073B93" w:rsidRDefault="00073B93" w:rsidP="00073B93">
      <w:pPr>
        <w:pStyle w:val="BodyText"/>
        <w:spacing w:before="1" w:line="244" w:lineRule="auto"/>
        <w:ind w:right="107"/>
      </w:pPr>
    </w:p>
    <w:p w14:paraId="4319E92D" w14:textId="60421C42" w:rsidR="00073B93" w:rsidRDefault="00073B93" w:rsidP="00073B93">
      <w:pPr>
        <w:pStyle w:val="BodyText"/>
        <w:spacing w:before="1" w:line="244" w:lineRule="auto"/>
        <w:ind w:right="107"/>
      </w:pPr>
      <w:r>
        <w:t>The following examples differentiate methods to indicate (a) presence of evidence of an action, (b) absence of evidence of an action, and (c) negation rationale for not performing an action. In each case, the “action” is an administration of medication included within a value set for “Antithrombotic Therapy”.</w:t>
      </w:r>
    </w:p>
    <w:p w14:paraId="6342FBB9" w14:textId="7573FC30" w:rsidR="00073B93" w:rsidRDefault="00073B93" w:rsidP="00073B93">
      <w:pPr>
        <w:pStyle w:val="BodyText"/>
        <w:spacing w:before="1" w:line="244" w:lineRule="auto"/>
        <w:ind w:right="107"/>
      </w:pPr>
    </w:p>
    <w:p w14:paraId="7D9EB039" w14:textId="4BDB8566" w:rsidR="00073B93" w:rsidRDefault="00073B93" w:rsidP="00073B93">
      <w:pPr>
        <w:pStyle w:val="BodyText"/>
        <w:spacing w:before="1" w:line="244" w:lineRule="auto"/>
        <w:ind w:right="107"/>
      </w:pPr>
    </w:p>
    <w:p w14:paraId="3F997C49" w14:textId="7E41DB60" w:rsidR="00073B93" w:rsidRDefault="00073B93" w:rsidP="00073B93">
      <w:pPr>
        <w:pStyle w:val="BodyText"/>
        <w:spacing w:before="1" w:line="244" w:lineRule="auto"/>
        <w:ind w:right="107"/>
      </w:pPr>
    </w:p>
    <w:p w14:paraId="3F89F06E" w14:textId="29D97DDC" w:rsidR="00073B93" w:rsidRDefault="00073B93" w:rsidP="00073B93">
      <w:pPr>
        <w:pStyle w:val="BodyText"/>
        <w:spacing w:before="1" w:line="244" w:lineRule="auto"/>
        <w:ind w:right="107"/>
      </w:pPr>
    </w:p>
    <w:p w14:paraId="17BE28DB" w14:textId="75321B6B" w:rsidR="00073B93" w:rsidRDefault="00073B93" w:rsidP="00073B93">
      <w:pPr>
        <w:pStyle w:val="BodyText"/>
        <w:spacing w:before="1" w:line="244" w:lineRule="auto"/>
        <w:ind w:right="107"/>
      </w:pPr>
    </w:p>
    <w:p w14:paraId="1E52CB1D" w14:textId="6946D918" w:rsidR="00073B93" w:rsidRDefault="00073B93" w:rsidP="00073B93">
      <w:pPr>
        <w:pStyle w:val="BodyText"/>
        <w:spacing w:before="1" w:line="244" w:lineRule="auto"/>
        <w:ind w:right="107"/>
      </w:pPr>
    </w:p>
    <w:p w14:paraId="5E036B72" w14:textId="77777777" w:rsidR="00073B93" w:rsidRDefault="00073B93" w:rsidP="00073B93">
      <w:pPr>
        <w:pStyle w:val="BodyText"/>
        <w:spacing w:before="1" w:line="244" w:lineRule="auto"/>
        <w:ind w:right="107"/>
      </w:pPr>
    </w:p>
    <w:p w14:paraId="27A94AD7" w14:textId="0EFF60FD" w:rsidR="00073B93" w:rsidRDefault="00073B93" w:rsidP="00073B93">
      <w:pPr>
        <w:pStyle w:val="BodyText"/>
        <w:spacing w:before="1" w:line="244" w:lineRule="auto"/>
        <w:ind w:right="107"/>
        <w:rPr>
          <w:b/>
        </w:rPr>
      </w:pPr>
      <w:r w:rsidRPr="00591828">
        <w:rPr>
          <w:b/>
        </w:rPr>
        <w:t>Presence</w:t>
      </w:r>
    </w:p>
    <w:p w14:paraId="0BA5BABC" w14:textId="5AC7846F" w:rsidR="00073B93" w:rsidRDefault="00073B93" w:rsidP="00073B93">
      <w:pPr>
        <w:pStyle w:val="BodyText"/>
        <w:spacing w:before="1" w:line="244" w:lineRule="auto"/>
        <w:ind w:right="107"/>
      </w:pPr>
      <w:r>
        <w:t>Evidence that “Antithrombotic Therapy” (defined by a medication-specific value set) was administered:</w:t>
      </w:r>
    </w:p>
    <w:p w14:paraId="533EF1F8" w14:textId="77777777" w:rsidR="00073B93" w:rsidRDefault="00073B93" w:rsidP="00073B93">
      <w:pPr>
        <w:pStyle w:val="BodyText"/>
        <w:spacing w:before="4"/>
        <w:rPr>
          <w:sz w:val="16"/>
        </w:rPr>
      </w:pPr>
      <w:r>
        <w:rPr>
          <w:noProof/>
        </w:rPr>
        <mc:AlternateContent>
          <mc:Choice Requires="wps">
            <w:drawing>
              <wp:anchor distT="0" distB="0" distL="0" distR="0" simplePos="0" relativeHeight="251686400" behindDoc="0" locked="0" layoutInCell="1" allowOverlap="1" wp14:anchorId="62721D11" wp14:editId="1D0FB036">
                <wp:simplePos x="0" y="0"/>
                <wp:positionH relativeFrom="page">
                  <wp:posOffset>914400</wp:posOffset>
                </wp:positionH>
                <wp:positionV relativeFrom="paragraph">
                  <wp:posOffset>146685</wp:posOffset>
                </wp:positionV>
                <wp:extent cx="5943600" cy="0"/>
                <wp:effectExtent l="12700" t="6985" r="25400" b="31115"/>
                <wp:wrapTopAndBottom/>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89709" id="Line 24" o:spid="_x0000_s1026" style="position:absolute;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OWwAEAAGo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" strokeweight=".14039mm">
                <w10:wrap type="topAndBottom" anchorx="page"/>
              </v:line>
            </w:pict>
          </mc:Fallback>
        </mc:AlternateContent>
      </w:r>
    </w:p>
    <w:p w14:paraId="30D5A3AB" w14:textId="341EBB4E"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Administered"</w:t>
      </w:r>
      <w:r>
        <w:rPr>
          <w:rFonts w:ascii="Courier New"/>
          <w:sz w:val="18"/>
        </w:rPr>
        <w:t>:</w:t>
      </w:r>
    </w:p>
    <w:p w14:paraId="57983431" w14:textId="59814ED7" w:rsidR="00073B93" w:rsidRDefault="00073B93" w:rsidP="00591828">
      <w:pPr>
        <w:spacing w:before="15"/>
        <w:ind w:left="442" w:right="110"/>
        <w:rPr>
          <w:rFonts w:ascii="Courier New"/>
          <w:sz w:val="18"/>
        </w:rPr>
      </w:pPr>
      <w:r>
        <w:rPr>
          <w:rFonts w:ascii="Courier New"/>
          <w:sz w:val="18"/>
        </w:rPr>
        <w:t>[</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r>
        <w:rPr>
          <w:noProof/>
        </w:rPr>
        <w:t xml:space="preserve"> </w:t>
      </w:r>
      <w:r>
        <w:rPr>
          <w:noProof/>
        </w:rPr>
        <mc:AlternateContent>
          <mc:Choice Requires="wps">
            <w:drawing>
              <wp:anchor distT="0" distB="0" distL="0" distR="0" simplePos="0" relativeHeight="251652608" behindDoc="0" locked="0" layoutInCell="1" allowOverlap="1" wp14:anchorId="68DF0633" wp14:editId="7DE7C009">
                <wp:simplePos x="0" y="0"/>
                <wp:positionH relativeFrom="page">
                  <wp:posOffset>914400</wp:posOffset>
                </wp:positionH>
                <wp:positionV relativeFrom="paragraph">
                  <wp:posOffset>175260</wp:posOffset>
                </wp:positionV>
                <wp:extent cx="5943600" cy="0"/>
                <wp:effectExtent l="12700" t="10160" r="25400" b="27940"/>
                <wp:wrapTopAndBottom/>
                <wp:docPr id="1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C4F95" id="Line 2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FUaw+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05171AF7" w14:textId="77777777" w:rsidR="00073B93" w:rsidRDefault="00073B93" w:rsidP="00073B93">
      <w:pPr>
        <w:pStyle w:val="BodyText"/>
        <w:spacing w:before="3"/>
        <w:rPr>
          <w:rFonts w:ascii="Courier New"/>
          <w:sz w:val="21"/>
        </w:rPr>
      </w:pPr>
    </w:p>
    <w:p w14:paraId="391601D7" w14:textId="4B86BE2D" w:rsidR="00073B93" w:rsidRPr="00591828" w:rsidRDefault="00073B93" w:rsidP="00073B93">
      <w:pPr>
        <w:pStyle w:val="BodyText"/>
        <w:spacing w:before="1" w:line="244" w:lineRule="auto"/>
        <w:ind w:right="107"/>
        <w:rPr>
          <w:b/>
        </w:rPr>
      </w:pPr>
      <w:r w:rsidRPr="00591828">
        <w:rPr>
          <w:b/>
        </w:rPr>
        <w:t>Absence</w:t>
      </w:r>
    </w:p>
    <w:p w14:paraId="78C4267C" w14:textId="63EBF030" w:rsidR="00073B93" w:rsidRPr="00073B93" w:rsidRDefault="00073B93" w:rsidP="00591828">
      <w:pPr>
        <w:pStyle w:val="BodyText"/>
        <w:spacing w:before="1" w:line="244" w:lineRule="auto"/>
        <w:ind w:right="107"/>
      </w:pPr>
      <w:r>
        <w:t>No evidence that “Antithrombotic Therapy” medication was administered:</w:t>
      </w:r>
    </w:p>
    <w:p w14:paraId="1D621C80" w14:textId="77777777" w:rsidR="00073B93" w:rsidRDefault="00073B93" w:rsidP="00073B93">
      <w:pPr>
        <w:pStyle w:val="BodyText"/>
        <w:spacing w:before="4"/>
        <w:rPr>
          <w:sz w:val="16"/>
        </w:rPr>
      </w:pPr>
      <w:r>
        <w:rPr>
          <w:noProof/>
        </w:rPr>
        <mc:AlternateContent>
          <mc:Choice Requires="wps">
            <w:drawing>
              <wp:anchor distT="0" distB="0" distL="0" distR="0" simplePos="0" relativeHeight="251687424" behindDoc="0" locked="0" layoutInCell="1" allowOverlap="1" wp14:anchorId="49D67948" wp14:editId="3EBF10DB">
                <wp:simplePos x="0" y="0"/>
                <wp:positionH relativeFrom="page">
                  <wp:posOffset>914400</wp:posOffset>
                </wp:positionH>
                <wp:positionV relativeFrom="paragraph">
                  <wp:posOffset>146685</wp:posOffset>
                </wp:positionV>
                <wp:extent cx="5943600" cy="0"/>
                <wp:effectExtent l="12700" t="6985" r="25400" b="31115"/>
                <wp:wrapTopAndBottom/>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47D70" id="Line 24" o:spid="_x0000_s1026" style="position:absolute;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" strokeweight=".14039mm">
                <w10:wrap type="topAndBottom" anchorx="page"/>
              </v:line>
            </w:pict>
          </mc:Fallback>
        </mc:AlternateContent>
      </w:r>
    </w:p>
    <w:p w14:paraId="57EC2E6B" w14:textId="4917A030"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"No Antithrombotic Administered"</w:t>
      </w:r>
      <w:r>
        <w:rPr>
          <w:rFonts w:ascii="Courier New"/>
          <w:sz w:val="18"/>
        </w:rPr>
        <w:t>:</w:t>
      </w:r>
    </w:p>
    <w:p w14:paraId="2A693DDC" w14:textId="167BECAB" w:rsidR="00073B93" w:rsidRDefault="00073B93" w:rsidP="00073B93">
      <w:pPr>
        <w:spacing w:line="194" w:lineRule="exact"/>
        <w:ind w:left="120" w:right="110"/>
        <w:rPr>
          <w:rFonts w:ascii="Courier New"/>
          <w:sz w:val="18"/>
        </w:rPr>
      </w:pPr>
      <w:r>
        <w:rPr>
          <w:rFonts w:ascii="Courier New"/>
          <w:b/>
          <w:color w:val="7F0054"/>
          <w:sz w:val="18"/>
        </w:rPr>
        <w:t xml:space="preserve">   not exists </w:t>
      </w:r>
      <w:r>
        <w:rPr>
          <w:rFonts w:ascii="Courier New"/>
          <w:sz w:val="18"/>
        </w:rPr>
        <w:t>(</w:t>
      </w:r>
    </w:p>
    <w:p w14:paraId="6A0EAE67" w14:textId="77777777" w:rsidR="00073B93" w:rsidRDefault="00073B93" w:rsidP="00073B93">
      <w:pPr>
        <w:spacing w:before="15"/>
        <w:ind w:left="442" w:right="110"/>
        <w:rPr>
          <w:rFonts w:ascii="Courier New"/>
          <w:sz w:val="18"/>
        </w:rPr>
      </w:pPr>
      <w:r>
        <w:rPr>
          <w:rFonts w:ascii="Courier New"/>
          <w:sz w:val="18"/>
        </w:rPr>
        <w:t xml:space="preserve">    [</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p>
    <w:p w14:paraId="1ABDA97F" w14:textId="50458A92" w:rsidR="00073B93" w:rsidRDefault="00073B93" w:rsidP="00073B93">
      <w:pPr>
        <w:spacing w:before="15"/>
        <w:ind w:left="442" w:right="110"/>
        <w:rPr>
          <w:rFonts w:ascii="Courier New"/>
          <w:sz w:val="18"/>
        </w:rPr>
      </w:pPr>
      <w:r>
        <w:rPr>
          <w:rFonts w:ascii="Courier New"/>
          <w:sz w:val="18"/>
        </w:rPr>
        <w:t>)</w:t>
      </w:r>
      <w:r>
        <w:rPr>
          <w:noProof/>
        </w:rPr>
        <w:t xml:space="preserve"> </w:t>
      </w:r>
      <w:r>
        <w:rPr>
          <w:noProof/>
        </w:rPr>
        <mc:AlternateContent>
          <mc:Choice Requires="wps">
            <w:drawing>
              <wp:anchor distT="0" distB="0" distL="0" distR="0" simplePos="0" relativeHeight="251688448" behindDoc="0" locked="0" layoutInCell="1" allowOverlap="1" wp14:anchorId="0C0E87D0" wp14:editId="42F67780">
                <wp:simplePos x="0" y="0"/>
                <wp:positionH relativeFrom="page">
                  <wp:posOffset>914400</wp:posOffset>
                </wp:positionH>
                <wp:positionV relativeFrom="paragraph">
                  <wp:posOffset>175260</wp:posOffset>
                </wp:positionV>
                <wp:extent cx="5943600" cy="0"/>
                <wp:effectExtent l="12700" t="10160" r="25400" b="27940"/>
                <wp:wrapTopAndBottom/>
                <wp:docPr id="1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03548" id="Line 23" o:spid="_x0000_s1026" style="position:absolute;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1SwgEAAGwDAAAOAAAAZHJzL2Uyb0RvYy54bWysU01vGyEQvVfqf0Dc613bS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Umzm99z5sDSkNba&#10;KTabZ3MGHxvKWblNyPLE6J79GsWvyByuenA7VUi+HD3VTXNF9VdJPkRPLbbDN5SUA/uExamxCzZD&#10;kgdsLAM5XgeixsQEXd7e38zvapqbuMQqaC6FPsT0VaFledNyQ6QLMBzWMWUi0FxSch+HT9qYMm/j&#10;2EDg9e1NKYhotMzBnBbDbrsygR0gv5jyFVUUeZ0WcO9kAesVyC/nfQJtTntqbtzZjKz/5OQW5XET&#10;LibRSAvL8/PLb+b1uVT/+UmWvwE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fcW1S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791C32D1" w14:textId="77777777" w:rsidR="00073B93" w:rsidRDefault="00073B93" w:rsidP="00073B93">
      <w:pPr>
        <w:pStyle w:val="BodyText"/>
        <w:spacing w:before="3"/>
        <w:rPr>
          <w:rFonts w:ascii="Courier New"/>
          <w:sz w:val="21"/>
        </w:rPr>
      </w:pPr>
    </w:p>
    <w:p w14:paraId="410F4648" w14:textId="4DFC067B" w:rsidR="00073B93" w:rsidRPr="00591828" w:rsidRDefault="00073B93" w:rsidP="00073B93">
      <w:pPr>
        <w:pStyle w:val="BodyText"/>
        <w:spacing w:before="1" w:line="244" w:lineRule="auto"/>
        <w:ind w:right="107"/>
        <w:rPr>
          <w:b/>
        </w:rPr>
      </w:pPr>
      <w:r w:rsidRPr="00591828">
        <w:rPr>
          <w:b/>
        </w:rPr>
        <w:t>Negation Rationale</w:t>
      </w:r>
    </w:p>
    <w:p w14:paraId="58918B0D" w14:textId="4886AF52" w:rsidR="00073B93" w:rsidRPr="00073B93" w:rsidRDefault="00073B93" w:rsidP="00073B93">
      <w:pPr>
        <w:pStyle w:val="BodyText"/>
        <w:spacing w:before="1" w:line="244" w:lineRule="auto"/>
        <w:ind w:right="107"/>
      </w:pPr>
      <w:r>
        <w:t>Evidence that “Antithrombotic Therapy” medication administration did not occur for an acceptable medical reason as defined by a value set referenced by the eCQM (i.e. negation rationale):</w:t>
      </w:r>
    </w:p>
    <w:p w14:paraId="459FFE70" w14:textId="77777777" w:rsidR="00083E73" w:rsidRDefault="004B037C">
      <w:pPr>
        <w:pStyle w:val="BodyText"/>
        <w:spacing w:before="4"/>
        <w:rPr>
          <w:sz w:val="16"/>
        </w:rPr>
      </w:pPr>
      <w:r>
        <w:rPr>
          <w:noProof/>
        </w:rPr>
        <mc:AlternateContent>
          <mc:Choice Requires="wps">
            <w:drawing>
              <wp:anchor distT="0" distB="0" distL="0" distR="0" simplePos="0" relativeHeight="251661824" behindDoc="0" locked="0" layoutInCell="1" allowOverlap="1" wp14:anchorId="6C883BD7" wp14:editId="04535075">
                <wp:simplePos x="0" y="0"/>
                <wp:positionH relativeFrom="page">
                  <wp:posOffset>914400</wp:posOffset>
                </wp:positionH>
                <wp:positionV relativeFrom="paragraph">
                  <wp:posOffset>146685</wp:posOffset>
                </wp:positionV>
                <wp:extent cx="5943600" cy="0"/>
                <wp:effectExtent l="12700" t="6985" r="25400" b="31115"/>
                <wp:wrapTopAndBottom/>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2FCE0" id="Line 24"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FGwQEAAGs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zQpB5ZmtNZO&#10;sdk8ezP42FDKym1CVidG9+TXKF4ic7jqwe1U4fh89FQ3zRXVHyX5ED112A7fUVIO7BMWo8Yu2AxJ&#10;FrCxzON4nYcaExN0eftlfnNX09jEJVZBcyn0IaZvCi3Lm5YbIl2A4bCOKROB5pKS+zh81MaUcRvH&#10;BgKvb+elIKLRMgdzWgy77coEdoD8YMpXVFHkbVrAvZMFrFcgv573CbQ57am5cWczsv6Tk1uUx024&#10;mEQTLSzPry8/mbfnUv36jyx/Aw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Xj1RRs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25F0E681" w14:textId="77777777" w:rsidR="00083E73" w:rsidRDefault="009D1A4A">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Not Administered"</w:t>
      </w:r>
      <w:r>
        <w:rPr>
          <w:rFonts w:ascii="Courier New"/>
          <w:sz w:val="18"/>
        </w:rPr>
        <w:t>:</w:t>
      </w:r>
    </w:p>
    <w:p w14:paraId="25C7B835" w14:textId="77777777" w:rsidR="00083E73" w:rsidRDefault="009D1A4A">
      <w:pPr>
        <w:spacing w:before="15"/>
        <w:ind w:left="442" w:right="110"/>
        <w:rPr>
          <w:rFonts w:ascii="Courier New"/>
          <w:sz w:val="18"/>
        </w:rPr>
      </w:pPr>
      <w:r>
        <w:rPr>
          <w:rFonts w:ascii="Courier New"/>
          <w:sz w:val="18"/>
        </w:rPr>
        <w:t>[</w:t>
      </w:r>
      <w:r>
        <w:rPr>
          <w:rFonts w:ascii="Courier New"/>
          <w:color w:val="0000FF"/>
          <w:sz w:val="18"/>
        </w:rPr>
        <w:t>"Medication, Not Administered"</w:t>
      </w:r>
      <w:r>
        <w:rPr>
          <w:rFonts w:ascii="Courier New"/>
          <w:sz w:val="18"/>
        </w:rPr>
        <w:t xml:space="preserve">: </w:t>
      </w:r>
      <w:r>
        <w:rPr>
          <w:rFonts w:ascii="Courier New"/>
          <w:color w:val="0000FF"/>
          <w:sz w:val="18"/>
        </w:rPr>
        <w:t>"Antithrombotic Therapy"</w:t>
      </w:r>
      <w:r>
        <w:rPr>
          <w:rFonts w:ascii="Courier New"/>
          <w:sz w:val="18"/>
        </w:rPr>
        <w:t xml:space="preserve">] </w:t>
      </w:r>
      <w:proofErr w:type="spellStart"/>
      <w:r>
        <w:rPr>
          <w:rFonts w:ascii="Courier New"/>
          <w:sz w:val="18"/>
        </w:rPr>
        <w:t>NotAdministered</w:t>
      </w:r>
      <w:proofErr w:type="spellEnd"/>
    </w:p>
    <w:p w14:paraId="79F29ED2" w14:textId="77777777" w:rsidR="00083E73" w:rsidRDefault="004B037C">
      <w:pPr>
        <w:spacing w:before="15"/>
        <w:ind w:left="765" w:right="110"/>
        <w:rPr>
          <w:rFonts w:ascii="Courier New"/>
          <w:sz w:val="18"/>
        </w:rPr>
      </w:pPr>
      <w:r>
        <w:rPr>
          <w:noProof/>
        </w:rPr>
        <mc:AlternateContent>
          <mc:Choice Requires="wps">
            <w:drawing>
              <wp:anchor distT="0" distB="0" distL="0" distR="0" simplePos="0" relativeHeight="251663872" behindDoc="0" locked="0" layoutInCell="1" allowOverlap="1" wp14:anchorId="7C450284" wp14:editId="0B423BA6">
                <wp:simplePos x="0" y="0"/>
                <wp:positionH relativeFrom="page">
                  <wp:posOffset>914400</wp:posOffset>
                </wp:positionH>
                <wp:positionV relativeFrom="paragraph">
                  <wp:posOffset>175260</wp:posOffset>
                </wp:positionV>
                <wp:extent cx="5943600" cy="0"/>
                <wp:effectExtent l="12700" t="10160" r="25400" b="27940"/>
                <wp:wrapTopAndBottom/>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E30AB" id="Line 23"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XXG/H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where </w:t>
      </w:r>
      <w:proofErr w:type="spellStart"/>
      <w:r w:rsidR="009D1A4A">
        <w:rPr>
          <w:rFonts w:ascii="Courier New"/>
          <w:sz w:val="18"/>
        </w:rPr>
        <w:t>NotAdministered.negationRationale</w:t>
      </w:r>
      <w:proofErr w:type="spellEnd"/>
      <w:r w:rsidR="009D1A4A">
        <w:rPr>
          <w:rFonts w:ascii="Courier New"/>
          <w:sz w:val="18"/>
        </w:rPr>
        <w:t xml:space="preserve"> </w:t>
      </w:r>
      <w:r w:rsidR="009D1A4A">
        <w:rPr>
          <w:rFonts w:ascii="Courier New"/>
          <w:b/>
          <w:color w:val="7F0054"/>
          <w:sz w:val="18"/>
        </w:rPr>
        <w:t xml:space="preserve">in </w:t>
      </w:r>
      <w:r w:rsidR="009D1A4A">
        <w:rPr>
          <w:rFonts w:ascii="Courier New"/>
          <w:color w:val="0000FF"/>
          <w:sz w:val="18"/>
        </w:rPr>
        <w:t>"Medical Reason"</w:t>
      </w:r>
    </w:p>
    <w:p w14:paraId="6BC3C8C3" w14:textId="77777777" w:rsidR="00083E73" w:rsidRDefault="00083E73">
      <w:pPr>
        <w:pStyle w:val="BodyText"/>
        <w:spacing w:before="3"/>
        <w:rPr>
          <w:rFonts w:ascii="Courier New"/>
          <w:sz w:val="21"/>
        </w:rPr>
      </w:pPr>
    </w:p>
    <w:p w14:paraId="3170BF4A" w14:textId="77777777" w:rsidR="00D60D6B" w:rsidRDefault="00D60D6B" w:rsidP="00D60D6B">
      <w:pPr>
        <w:pStyle w:val="BodyText"/>
        <w:spacing w:before="76" w:line="240" w:lineRule="exact"/>
        <w:ind w:left="119" w:right="811"/>
      </w:pPr>
      <w:r>
        <w:t>In this example for negation rationale, the logic looks for a member of the value set "Medical Reason" as the rationale for not administering the medication. However, underlying systems might not represent the negated action with a code from the "Antithrombotic Therapy" value set. When justifying the reason for not administering a class of medications, clinicians do not generally specify one of the medications in the class, they most often indicate avoidance of the entire class. In these cases, the value set may be used as a placeholder to indicate the medication class was not administered. Implementations processing data reported in this way should take into account that the reported data may not be returned with a single code, but rather a value set identifier, and should consider data with the appropriate value set identifier as satisfying the criteria for value set membership.</w:t>
      </w:r>
    </w:p>
    <w:p w14:paraId="32B781D0" w14:textId="77777777" w:rsidR="00D60D6B" w:rsidRDefault="00D60D6B" w:rsidP="00D60D6B">
      <w:pPr>
        <w:pStyle w:val="BodyText"/>
        <w:spacing w:before="76" w:line="240" w:lineRule="exact"/>
        <w:ind w:left="119" w:right="811"/>
      </w:pPr>
    </w:p>
    <w:p w14:paraId="62902C34" w14:textId="20F00333" w:rsidR="00D60D6B" w:rsidRDefault="00D60D6B" w:rsidP="00D60D6B">
      <w:pPr>
        <w:pStyle w:val="BodyText"/>
        <w:spacing w:before="76" w:line="240" w:lineRule="exact"/>
        <w:ind w:left="119" w:right="811"/>
      </w:pPr>
      <w:r>
        <w:t>Similarly, "Procedure, Not Performed": "Cardiac Surgery" should not require specification of which cardiac surgery in a value set was not performed, but only reference any member of the class of procedures defined by the value set. The same process works for any application of negation rationale.</w:t>
      </w:r>
    </w:p>
    <w:p w14:paraId="0A0FF328" w14:textId="77777777" w:rsidR="00D60D6B" w:rsidRDefault="00D60D6B" w:rsidP="00D60D6B">
      <w:pPr>
        <w:pStyle w:val="BodyText"/>
        <w:spacing w:before="76" w:line="240" w:lineRule="exact"/>
        <w:ind w:left="119" w:right="811"/>
      </w:pPr>
    </w:p>
    <w:p w14:paraId="50F9BF06" w14:textId="7CA0E1BD" w:rsidR="00083E73" w:rsidRDefault="00D60D6B">
      <w:pPr>
        <w:pStyle w:val="BodyText"/>
        <w:spacing w:before="76" w:line="240" w:lineRule="exact"/>
        <w:ind w:left="119" w:right="811"/>
      </w:pPr>
      <w:r>
        <w:t>In addition, t</w:t>
      </w:r>
      <w:r w:rsidR="009D1A4A">
        <w:t>he</w:t>
      </w:r>
      <w:r w:rsidR="009D1A4A">
        <w:rPr>
          <w:spacing w:val="-7"/>
        </w:rPr>
        <w:t xml:space="preserve"> </w:t>
      </w:r>
      <w:r w:rsidR="009D1A4A">
        <w:t>above</w:t>
      </w:r>
      <w:r w:rsidR="009D1A4A">
        <w:rPr>
          <w:spacing w:val="-7"/>
        </w:rPr>
        <w:t xml:space="preserve"> </w:t>
      </w:r>
      <w:r w:rsidR="009D1A4A">
        <w:t>code</w:t>
      </w:r>
      <w:r w:rsidR="009D1A4A">
        <w:rPr>
          <w:spacing w:val="-7"/>
        </w:rPr>
        <w:t xml:space="preserve"> </w:t>
      </w:r>
      <w:r w:rsidR="009D1A4A">
        <w:t>demonstrates</w:t>
      </w:r>
      <w:r w:rsidR="009D1A4A">
        <w:rPr>
          <w:spacing w:val="-7"/>
        </w:rPr>
        <w:t xml:space="preserve"> </w:t>
      </w:r>
      <w:r w:rsidR="009D1A4A">
        <w:t>the</w:t>
      </w:r>
      <w:r w:rsidR="009D1A4A">
        <w:rPr>
          <w:spacing w:val="-7"/>
        </w:rPr>
        <w:t xml:space="preserve"> </w:t>
      </w:r>
      <w:r w:rsidR="009D1A4A">
        <w:t>use</w:t>
      </w:r>
      <w:r w:rsidR="009D1A4A">
        <w:rPr>
          <w:spacing w:val="-7"/>
        </w:rPr>
        <w:t xml:space="preserve"> </w:t>
      </w:r>
      <w:r w:rsidR="009D1A4A">
        <w:t>of</w:t>
      </w:r>
      <w:r w:rsidR="009D1A4A">
        <w:rPr>
          <w:spacing w:val="-7"/>
        </w:rPr>
        <w:t xml:space="preserve"> </w:t>
      </w:r>
      <w:r w:rsidR="009D1A4A">
        <w:t>the</w:t>
      </w:r>
      <w:r w:rsidR="009D1A4A">
        <w:rPr>
          <w:spacing w:val="-7"/>
        </w:rPr>
        <w:t xml:space="preserve"> </w:t>
      </w:r>
      <w:r w:rsidR="009D1A4A">
        <w:rPr>
          <w:rFonts w:ascii="Courier New"/>
          <w:color w:val="0000FF"/>
          <w:sz w:val="20"/>
        </w:rPr>
        <w:t>"Not"</w:t>
      </w:r>
      <w:r w:rsidR="009D1A4A">
        <w:rPr>
          <w:rFonts w:ascii="Courier New"/>
          <w:color w:val="0000FF"/>
          <w:spacing w:val="-72"/>
          <w:sz w:val="20"/>
        </w:rPr>
        <w:t xml:space="preserve"> </w:t>
      </w:r>
      <w:r w:rsidR="009D1A4A">
        <w:t>modifier</w:t>
      </w:r>
      <w:r w:rsidR="009D1A4A">
        <w:rPr>
          <w:spacing w:val="-7"/>
        </w:rPr>
        <w:t xml:space="preserve"> </w:t>
      </w:r>
      <w:r w:rsidR="009D1A4A">
        <w:t>to</w:t>
      </w:r>
      <w:r w:rsidR="009D1A4A">
        <w:rPr>
          <w:spacing w:val="-7"/>
        </w:rPr>
        <w:t xml:space="preserve"> </w:t>
      </w:r>
      <w:r w:rsidR="009D1A4A">
        <w:t>retrieve</w:t>
      </w:r>
      <w:r w:rsidR="009D1A4A">
        <w:rPr>
          <w:spacing w:val="-7"/>
        </w:rPr>
        <w:t xml:space="preserve"> </w:t>
      </w:r>
      <w:r w:rsidR="009D1A4A">
        <w:t>all</w:t>
      </w:r>
      <w:r w:rsidR="009D1A4A">
        <w:rPr>
          <w:spacing w:val="-7"/>
        </w:rPr>
        <w:t xml:space="preserve"> </w:t>
      </w:r>
      <w:r w:rsidR="009D1A4A">
        <w:t>EHR</w:t>
      </w:r>
      <w:r w:rsidR="009D1A4A">
        <w:rPr>
          <w:spacing w:val="-7"/>
        </w:rPr>
        <w:t xml:space="preserve"> </w:t>
      </w:r>
      <w:bookmarkStart w:id="79" w:name="_bookmark50"/>
      <w:bookmarkEnd w:id="79"/>
      <w:r w:rsidR="009D1A4A">
        <w:t>entries</w:t>
      </w:r>
      <w:r w:rsidR="009D1A4A">
        <w:rPr>
          <w:spacing w:val="-7"/>
        </w:rPr>
        <w:t xml:space="preserve"> </w:t>
      </w:r>
      <w:r w:rsidR="00FE213D">
        <w:t>indicating</w:t>
      </w:r>
      <w:r w:rsidR="00FE213D">
        <w:rPr>
          <w:spacing w:val="-7"/>
        </w:rPr>
        <w:t xml:space="preserve"> </w:t>
      </w:r>
      <w:r w:rsidR="009D1A4A">
        <w:t xml:space="preserve">a medication that was not administered to the patient due to a </w:t>
      </w:r>
      <w:r w:rsidR="009D1A4A">
        <w:rPr>
          <w:rFonts w:ascii="Courier New"/>
          <w:color w:val="0000FF"/>
          <w:sz w:val="20"/>
        </w:rPr>
        <w:t>"Medical</w:t>
      </w:r>
      <w:r w:rsidR="009D1A4A">
        <w:rPr>
          <w:rFonts w:ascii="Courier New"/>
          <w:color w:val="0000FF"/>
          <w:spacing w:val="-61"/>
          <w:sz w:val="20"/>
        </w:rPr>
        <w:t xml:space="preserve"> </w:t>
      </w:r>
      <w:r w:rsidR="009D1A4A">
        <w:rPr>
          <w:rFonts w:ascii="Courier New"/>
          <w:color w:val="0000FF"/>
          <w:sz w:val="20"/>
        </w:rPr>
        <w:t>Reason"</w:t>
      </w:r>
      <w:r w:rsidR="009D1A4A">
        <w:t>.</w:t>
      </w:r>
    </w:p>
    <w:p w14:paraId="18222F76" w14:textId="77777777" w:rsidR="00083E73" w:rsidRDefault="004B037C">
      <w:pPr>
        <w:pStyle w:val="BodyText"/>
        <w:spacing w:before="4"/>
        <w:rPr>
          <w:sz w:val="18"/>
        </w:rPr>
      </w:pPr>
      <w:r>
        <w:rPr>
          <w:noProof/>
        </w:rPr>
        <mc:AlternateContent>
          <mc:Choice Requires="wpg">
            <w:drawing>
              <wp:anchor distT="0" distB="0" distL="0" distR="0" simplePos="0" relativeHeight="251664896" behindDoc="0" locked="0" layoutInCell="1" allowOverlap="1" wp14:anchorId="57E39860" wp14:editId="06F70A0D">
                <wp:simplePos x="0" y="0"/>
                <wp:positionH relativeFrom="page">
                  <wp:posOffset>913765</wp:posOffset>
                </wp:positionH>
                <wp:positionV relativeFrom="paragraph">
                  <wp:posOffset>158750</wp:posOffset>
                </wp:positionV>
                <wp:extent cx="5944235" cy="681990"/>
                <wp:effectExtent l="0" t="0" r="12700" b="10160"/>
                <wp:wrapTopAndBottom/>
                <wp:docPr id="3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51"/>
                          <a:chExt cx="9361" cy="1074"/>
                        </a:xfrm>
                      </wpg:grpSpPr>
                      <wps:wsp>
                        <wps:cNvPr id="35" name="Freeform 22"/>
                        <wps:cNvSpPr>
                          <a:spLocks/>
                        </wps:cNvSpPr>
                        <wps:spPr bwMode="auto">
                          <a:xfrm>
                            <a:off x="1444" y="255"/>
                            <a:ext cx="9353" cy="1066"/>
                          </a:xfrm>
                          <a:custGeom>
                            <a:avLst/>
                            <a:gdLst>
                              <a:gd name="T0" fmla="+- 0 10716 1444"/>
                              <a:gd name="T1" fmla="*/ T0 w 9353"/>
                              <a:gd name="T2" fmla="+- 0 255 255"/>
                              <a:gd name="T3" fmla="*/ 255 h 1066"/>
                              <a:gd name="T4" fmla="+- 0 1524 1444"/>
                              <a:gd name="T5" fmla="*/ T4 w 9353"/>
                              <a:gd name="T6" fmla="+- 0 255 255"/>
                              <a:gd name="T7" fmla="*/ 255 h 1066"/>
                              <a:gd name="T8" fmla="+- 0 1493 1444"/>
                              <a:gd name="T9" fmla="*/ T8 w 9353"/>
                              <a:gd name="T10" fmla="+- 0 261 255"/>
                              <a:gd name="T11" fmla="*/ 261 h 1066"/>
                              <a:gd name="T12" fmla="+- 0 1467 1444"/>
                              <a:gd name="T13" fmla="*/ T12 w 9353"/>
                              <a:gd name="T14" fmla="+- 0 278 255"/>
                              <a:gd name="T15" fmla="*/ 278 h 1066"/>
                              <a:gd name="T16" fmla="+- 0 1450 1444"/>
                              <a:gd name="T17" fmla="*/ T16 w 9353"/>
                              <a:gd name="T18" fmla="+- 0 304 255"/>
                              <a:gd name="T19" fmla="*/ 304 h 1066"/>
                              <a:gd name="T20" fmla="+- 0 1444 1444"/>
                              <a:gd name="T21" fmla="*/ T20 w 9353"/>
                              <a:gd name="T22" fmla="+- 0 335 255"/>
                              <a:gd name="T23" fmla="*/ 335 h 1066"/>
                              <a:gd name="T24" fmla="+- 0 1444 1444"/>
                              <a:gd name="T25" fmla="*/ T24 w 9353"/>
                              <a:gd name="T26" fmla="+- 0 1241 255"/>
                              <a:gd name="T27" fmla="*/ 1241 h 1066"/>
                              <a:gd name="T28" fmla="+- 0 1450 1444"/>
                              <a:gd name="T29" fmla="*/ T28 w 9353"/>
                              <a:gd name="T30" fmla="+- 0 1272 255"/>
                              <a:gd name="T31" fmla="*/ 1272 h 1066"/>
                              <a:gd name="T32" fmla="+- 0 1467 1444"/>
                              <a:gd name="T33" fmla="*/ T32 w 9353"/>
                              <a:gd name="T34" fmla="+- 0 1297 255"/>
                              <a:gd name="T35" fmla="*/ 1297 h 1066"/>
                              <a:gd name="T36" fmla="+- 0 1493 1444"/>
                              <a:gd name="T37" fmla="*/ T36 w 9353"/>
                              <a:gd name="T38" fmla="+- 0 1314 255"/>
                              <a:gd name="T39" fmla="*/ 1314 h 1066"/>
                              <a:gd name="T40" fmla="+- 0 1524 1444"/>
                              <a:gd name="T41" fmla="*/ T40 w 9353"/>
                              <a:gd name="T42" fmla="+- 0 1321 255"/>
                              <a:gd name="T43" fmla="*/ 1321 h 1066"/>
                              <a:gd name="T44" fmla="+- 0 10716 1444"/>
                              <a:gd name="T45" fmla="*/ T44 w 9353"/>
                              <a:gd name="T46" fmla="+- 0 1321 255"/>
                              <a:gd name="T47" fmla="*/ 1321 h 1066"/>
                              <a:gd name="T48" fmla="+- 0 10747 1444"/>
                              <a:gd name="T49" fmla="*/ T48 w 9353"/>
                              <a:gd name="T50" fmla="+- 0 1314 255"/>
                              <a:gd name="T51" fmla="*/ 1314 h 1066"/>
                              <a:gd name="T52" fmla="+- 0 10773 1444"/>
                              <a:gd name="T53" fmla="*/ T52 w 9353"/>
                              <a:gd name="T54" fmla="+- 0 1297 255"/>
                              <a:gd name="T55" fmla="*/ 1297 h 1066"/>
                              <a:gd name="T56" fmla="+- 0 10790 1444"/>
                              <a:gd name="T57" fmla="*/ T56 w 9353"/>
                              <a:gd name="T58" fmla="+- 0 1272 255"/>
                              <a:gd name="T59" fmla="*/ 1272 h 1066"/>
                              <a:gd name="T60" fmla="+- 0 10796 1444"/>
                              <a:gd name="T61" fmla="*/ T60 w 9353"/>
                              <a:gd name="T62" fmla="+- 0 1241 255"/>
                              <a:gd name="T63" fmla="*/ 1241 h 1066"/>
                              <a:gd name="T64" fmla="+- 0 10796 1444"/>
                              <a:gd name="T65" fmla="*/ T64 w 9353"/>
                              <a:gd name="T66" fmla="+- 0 335 255"/>
                              <a:gd name="T67" fmla="*/ 335 h 1066"/>
                              <a:gd name="T68" fmla="+- 0 10790 1444"/>
                              <a:gd name="T69" fmla="*/ T68 w 9353"/>
                              <a:gd name="T70" fmla="+- 0 304 255"/>
                              <a:gd name="T71" fmla="*/ 304 h 1066"/>
                              <a:gd name="T72" fmla="+- 0 10773 1444"/>
                              <a:gd name="T73" fmla="*/ T72 w 9353"/>
                              <a:gd name="T74" fmla="+- 0 278 255"/>
                              <a:gd name="T75" fmla="*/ 278 h 1066"/>
                              <a:gd name="T76" fmla="+- 0 10747 1444"/>
                              <a:gd name="T77" fmla="*/ T76 w 9353"/>
                              <a:gd name="T78" fmla="+- 0 261 255"/>
                              <a:gd name="T79" fmla="*/ 261 h 1066"/>
                              <a:gd name="T80" fmla="+- 0 10716 1444"/>
                              <a:gd name="T81" fmla="*/ T80 w 9353"/>
                              <a:gd name="T82" fmla="+- 0 255 255"/>
                              <a:gd name="T83" fmla="*/ 25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9"/>
                                </a:lnTo>
                                <a:lnTo>
                                  <a:pt x="0" y="80"/>
                                </a:lnTo>
                                <a:lnTo>
                                  <a:pt x="0" y="986"/>
                                </a:lnTo>
                                <a:lnTo>
                                  <a:pt x="6" y="1017"/>
                                </a:lnTo>
                                <a:lnTo>
                                  <a:pt x="23" y="1042"/>
                                </a:lnTo>
                                <a:lnTo>
                                  <a:pt x="49" y="1059"/>
                                </a:lnTo>
                                <a:lnTo>
                                  <a:pt x="80" y="1066"/>
                                </a:lnTo>
                                <a:lnTo>
                                  <a:pt x="9272" y="1066"/>
                                </a:lnTo>
                                <a:lnTo>
                                  <a:pt x="9303" y="1059"/>
                                </a:lnTo>
                                <a:lnTo>
                                  <a:pt x="9329" y="1042"/>
                                </a:lnTo>
                                <a:lnTo>
                                  <a:pt x="9346" y="1017"/>
                                </a:lnTo>
                                <a:lnTo>
                                  <a:pt x="9352" y="98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21"/>
                        <wps:cNvSpPr txBox="1">
                          <a:spLocks noChangeArrowheads="1"/>
                        </wps:cNvSpPr>
                        <wps:spPr bwMode="auto">
                          <a:xfrm>
                            <a:off x="1444" y="255"/>
                            <a:ext cx="9353" cy="1066"/>
                          </a:xfrm>
                          <a:prstGeom prst="rect">
                            <a:avLst/>
                          </a:prstGeom>
                          <a:solidFill>
                            <a:srgbClr val="FFFDE8"/>
                          </a:solidFill>
                          <a:ln w="5060">
                            <a:solidFill>
                              <a:srgbClr val="000000"/>
                            </a:solidFill>
                            <a:prstDash val="dash"/>
                            <a:miter lim="800000"/>
                            <a:headEnd/>
                            <a:tailEnd/>
                          </a:ln>
                        </wps:spPr>
                        <wps:txbx>
                          <w:txbxContent>
                            <w:p w14:paraId="0DC57B18" w14:textId="77777777" w:rsidR="00FF5AFD" w:rsidRDefault="00FF5AFD">
                              <w:pPr>
                                <w:spacing w:before="7"/>
                                <w:rPr>
                                  <w:sz w:val="19"/>
                                </w:rPr>
                              </w:pPr>
                            </w:p>
                            <w:p w14:paraId="6C0FF6C5" w14:textId="77777777" w:rsidR="00FF5AFD" w:rsidRDefault="00FF5AFD">
                              <w:pPr>
                                <w:ind w:left="265"/>
                                <w:rPr>
                                  <w:b/>
                                  <w:sz w:val="20"/>
                                </w:rPr>
                              </w:pPr>
                              <w:r>
                                <w:rPr>
                                  <w:b/>
                                  <w:sz w:val="20"/>
                                </w:rPr>
                                <w:t>Conformance Requirement 12 (Negation):</w:t>
                              </w:r>
                            </w:p>
                            <w:p w14:paraId="3B7AE677" w14:textId="203192C0" w:rsidR="00FF5AFD" w:rsidRDefault="00FF5AF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FF5AFD" w:rsidRDefault="00FF5AF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39860" id="Group 20" o:spid="_x0000_s1077" style="position:absolute;margin-left:71.95pt;margin-top:12.5pt;width:468.05pt;height:53.7pt;z-index:251664896;mso-wrap-distance-left:0;mso-wrap-distance-right:0;mso-position-horizontal-relative:page;mso-position-vertical-relative:text" coordorigin="1440,25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">
                <v:shape id="Freeform 22" o:spid="_x0000_s1078" style="position:absolute;left:1444;top:25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" path="m9272,l80,,49,6,23,23,6,49,,80,,986r6,31l23,1042r26,17l80,1066r9192,l9303,1059r26,-17l9346,1017r6,-31l9352,80r-6,-31l9329,23,9303,6,9272,xe" fillcolor="#fffde8" stroked="f">
                  <v:path arrowok="t" o:connecttype="custom" o:connectlocs="9272,255;80,255;49,261;23,278;6,304;0,335;0,1241;6,1272;23,1297;49,1314;80,1321;9272,1321;9303,1314;9329,1297;9346,1272;9352,1241;9352,335;9346,304;9329,278;9303,261;9272,255" o:connectangles="0,0,0,0,0,0,0,0,0,0,0,0,0,0,0,0,0,0,0,0,0"/>
                </v:shape>
                <v:shape id="Text Box 21" o:spid="_x0000_s1079" type="#_x0000_t202" style="position:absolute;left:1444;top:255;width:9353;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" fillcolor="#fffde8" strokeweight=".14056mm">
                  <v:stroke dashstyle="dash"/>
                  <v:textbox inset="0,0,0,0">
                    <w:txbxContent>
                      <w:p w14:paraId="0DC57B18" w14:textId="77777777" w:rsidR="00FF5AFD" w:rsidRDefault="00FF5AFD">
                        <w:pPr>
                          <w:spacing w:before="7"/>
                          <w:rPr>
                            <w:sz w:val="19"/>
                          </w:rPr>
                        </w:pPr>
                      </w:p>
                      <w:p w14:paraId="6C0FF6C5" w14:textId="77777777" w:rsidR="00FF5AFD" w:rsidRDefault="00FF5AFD">
                        <w:pPr>
                          <w:ind w:left="265"/>
                          <w:rPr>
                            <w:b/>
                            <w:sz w:val="20"/>
                          </w:rPr>
                        </w:pPr>
                        <w:r>
                          <w:rPr>
                            <w:b/>
                            <w:sz w:val="20"/>
                          </w:rPr>
                          <w:t>Conformance Requirement 12 (Negation):</w:t>
                        </w:r>
                      </w:p>
                      <w:p w14:paraId="3B7AE677" w14:textId="203192C0" w:rsidR="00FF5AFD" w:rsidRDefault="00FF5AF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FF5AFD" w:rsidRDefault="00FF5AF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v:textbox>
                </v:shape>
                <w10:wrap type="topAndBottom" anchorx="page"/>
              </v:group>
            </w:pict>
          </mc:Fallback>
        </mc:AlternateContent>
      </w:r>
    </w:p>
    <w:p w14:paraId="72837304" w14:textId="757A89F1" w:rsidR="00083E73" w:rsidRDefault="00083E73">
      <w:pPr>
        <w:pStyle w:val="BodyText"/>
        <w:rPr>
          <w:sz w:val="20"/>
        </w:rPr>
      </w:pPr>
    </w:p>
    <w:tbl>
      <w:tblPr>
        <w:tblW w:w="0" w:type="auto"/>
        <w:tblInd w:w="33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459"/>
        <w:gridCol w:w="4459"/>
      </w:tblGrid>
      <w:tr w:rsidR="00D60D6B" w14:paraId="4CE16808" w14:textId="77777777" w:rsidTr="00156F30">
        <w:trPr>
          <w:trHeight w:hRule="exact" w:val="469"/>
        </w:trPr>
        <w:tc>
          <w:tcPr>
            <w:tcW w:w="4459" w:type="dxa"/>
            <w:shd w:val="clear" w:color="auto" w:fill="D8D8D8"/>
          </w:tcPr>
          <w:p w14:paraId="3BF3AC34" w14:textId="77777777" w:rsidR="00D60D6B" w:rsidRDefault="00D60D6B" w:rsidP="00156F30">
            <w:pPr>
              <w:pStyle w:val="TableParagraph"/>
              <w:spacing w:before="61"/>
              <w:rPr>
                <w:rFonts w:ascii="Times New Roman"/>
                <w:b/>
                <w:sz w:val="28"/>
              </w:rPr>
            </w:pPr>
            <w:r>
              <w:rPr>
                <w:rFonts w:ascii="Times New Roman"/>
                <w:b/>
                <w:sz w:val="28"/>
              </w:rPr>
              <w:t>QDM Data Type Names</w:t>
            </w:r>
          </w:p>
        </w:tc>
        <w:tc>
          <w:tcPr>
            <w:tcW w:w="4459" w:type="dxa"/>
            <w:shd w:val="clear" w:color="auto" w:fill="D8D8D8"/>
          </w:tcPr>
          <w:p w14:paraId="0E221738" w14:textId="77777777" w:rsidR="00D60D6B" w:rsidRDefault="00D60D6B" w:rsidP="00156F30">
            <w:pPr>
              <w:pStyle w:val="TableParagraph"/>
              <w:spacing w:before="61"/>
              <w:rPr>
                <w:rFonts w:ascii="Times New Roman"/>
                <w:b/>
                <w:sz w:val="28"/>
              </w:rPr>
            </w:pPr>
            <w:r>
              <w:rPr>
                <w:rFonts w:ascii="Times New Roman"/>
                <w:b/>
                <w:sz w:val="28"/>
              </w:rPr>
              <w:t>Negated Name</w:t>
            </w:r>
          </w:p>
        </w:tc>
      </w:tr>
      <w:tr w:rsidR="00D60D6B" w14:paraId="18716C95" w14:textId="77777777" w:rsidTr="00156F30">
        <w:trPr>
          <w:trHeight w:hRule="exact" w:val="469"/>
        </w:trPr>
        <w:tc>
          <w:tcPr>
            <w:tcW w:w="4459" w:type="dxa"/>
          </w:tcPr>
          <w:p w14:paraId="7E60C695" w14:textId="77777777" w:rsidR="00D60D6B" w:rsidRDefault="00D60D6B" w:rsidP="00156F30">
            <w:pPr>
              <w:pStyle w:val="TableParagraph"/>
              <w:rPr>
                <w:sz w:val="20"/>
              </w:rPr>
            </w:pPr>
            <w:r>
              <w:rPr>
                <w:color w:val="0000FF"/>
                <w:sz w:val="20"/>
              </w:rPr>
              <w:t>"Adverse Event"</w:t>
            </w:r>
          </w:p>
        </w:tc>
        <w:tc>
          <w:tcPr>
            <w:tcW w:w="4459" w:type="dxa"/>
          </w:tcPr>
          <w:p w14:paraId="61AF2D80" w14:textId="77777777" w:rsidR="00D60D6B" w:rsidRDefault="00D60D6B" w:rsidP="00156F30">
            <w:pPr>
              <w:pStyle w:val="TableParagraph"/>
              <w:rPr>
                <w:sz w:val="20"/>
              </w:rPr>
            </w:pPr>
            <w:r>
              <w:rPr>
                <w:sz w:val="20"/>
              </w:rPr>
              <w:t>N/A</w:t>
            </w:r>
          </w:p>
        </w:tc>
      </w:tr>
      <w:tr w:rsidR="00D60D6B" w14:paraId="21DC18B7" w14:textId="77777777" w:rsidTr="00156F30">
        <w:trPr>
          <w:trHeight w:hRule="exact" w:val="469"/>
        </w:trPr>
        <w:tc>
          <w:tcPr>
            <w:tcW w:w="4459" w:type="dxa"/>
          </w:tcPr>
          <w:p w14:paraId="525F44E1" w14:textId="77777777" w:rsidR="00D60D6B" w:rsidRDefault="00D60D6B" w:rsidP="00156F30">
            <w:pPr>
              <w:pStyle w:val="TableParagraph"/>
              <w:rPr>
                <w:sz w:val="20"/>
              </w:rPr>
            </w:pPr>
            <w:r>
              <w:rPr>
                <w:color w:val="0000FF"/>
                <w:sz w:val="20"/>
              </w:rPr>
              <w:t>"Allergy/Intolerance"</w:t>
            </w:r>
          </w:p>
        </w:tc>
        <w:tc>
          <w:tcPr>
            <w:tcW w:w="4459" w:type="dxa"/>
          </w:tcPr>
          <w:p w14:paraId="2BE240C9" w14:textId="77777777" w:rsidR="00D60D6B" w:rsidRDefault="00D60D6B" w:rsidP="00156F30">
            <w:pPr>
              <w:pStyle w:val="TableParagraph"/>
              <w:rPr>
                <w:sz w:val="20"/>
              </w:rPr>
            </w:pPr>
            <w:r>
              <w:rPr>
                <w:sz w:val="20"/>
              </w:rPr>
              <w:t>N/A</w:t>
            </w:r>
          </w:p>
        </w:tc>
      </w:tr>
      <w:tr w:rsidR="00D60D6B" w14:paraId="3257D0E9" w14:textId="77777777" w:rsidTr="00156F30">
        <w:trPr>
          <w:trHeight w:hRule="exact" w:val="469"/>
        </w:trPr>
        <w:tc>
          <w:tcPr>
            <w:tcW w:w="4459" w:type="dxa"/>
          </w:tcPr>
          <w:p w14:paraId="13ACF914" w14:textId="77777777" w:rsidR="00D60D6B" w:rsidRDefault="00D60D6B" w:rsidP="00156F30">
            <w:pPr>
              <w:pStyle w:val="TableParagraph"/>
              <w:rPr>
                <w:sz w:val="20"/>
              </w:rPr>
            </w:pPr>
            <w:r>
              <w:rPr>
                <w:color w:val="0000FF"/>
                <w:sz w:val="20"/>
              </w:rPr>
              <w:t>"Assessment, Order"</w:t>
            </w:r>
          </w:p>
        </w:tc>
        <w:tc>
          <w:tcPr>
            <w:tcW w:w="4459" w:type="dxa"/>
          </w:tcPr>
          <w:p w14:paraId="6DDC2A83" w14:textId="77777777" w:rsidR="00D60D6B" w:rsidRDefault="00D60D6B" w:rsidP="00156F30">
            <w:pPr>
              <w:pStyle w:val="TableParagraph"/>
              <w:rPr>
                <w:sz w:val="20"/>
              </w:rPr>
            </w:pPr>
            <w:r>
              <w:rPr>
                <w:color w:val="0000FF"/>
                <w:sz w:val="20"/>
              </w:rPr>
              <w:t>"Assessment, Not Ordered"</w:t>
            </w:r>
          </w:p>
        </w:tc>
      </w:tr>
      <w:tr w:rsidR="00D60D6B" w14:paraId="6F53BD81" w14:textId="77777777" w:rsidTr="00156F30">
        <w:trPr>
          <w:trHeight w:hRule="exact" w:val="469"/>
        </w:trPr>
        <w:tc>
          <w:tcPr>
            <w:tcW w:w="4459" w:type="dxa"/>
          </w:tcPr>
          <w:p w14:paraId="6DF65515" w14:textId="77777777" w:rsidR="00D60D6B" w:rsidRDefault="00D60D6B" w:rsidP="00156F30">
            <w:pPr>
              <w:pStyle w:val="TableParagraph"/>
              <w:rPr>
                <w:sz w:val="20"/>
              </w:rPr>
            </w:pPr>
            <w:r>
              <w:rPr>
                <w:color w:val="0000FF"/>
                <w:sz w:val="20"/>
              </w:rPr>
              <w:t>"Assessment, Recommended"</w:t>
            </w:r>
          </w:p>
        </w:tc>
        <w:tc>
          <w:tcPr>
            <w:tcW w:w="4459" w:type="dxa"/>
          </w:tcPr>
          <w:p w14:paraId="1E2AE9B0" w14:textId="77777777" w:rsidR="00D60D6B" w:rsidRDefault="00D60D6B" w:rsidP="00156F30">
            <w:pPr>
              <w:pStyle w:val="TableParagraph"/>
              <w:rPr>
                <w:sz w:val="20"/>
              </w:rPr>
            </w:pPr>
            <w:r>
              <w:rPr>
                <w:color w:val="0000FF"/>
                <w:sz w:val="20"/>
              </w:rPr>
              <w:t>"Assessment, Not Recommended"</w:t>
            </w:r>
          </w:p>
        </w:tc>
      </w:tr>
      <w:tr w:rsidR="00D60D6B" w14:paraId="428BB346" w14:textId="77777777" w:rsidTr="00156F30">
        <w:trPr>
          <w:trHeight w:hRule="exact" w:val="469"/>
        </w:trPr>
        <w:tc>
          <w:tcPr>
            <w:tcW w:w="4459" w:type="dxa"/>
          </w:tcPr>
          <w:p w14:paraId="7A9A0362" w14:textId="77777777" w:rsidR="00D60D6B" w:rsidRDefault="00D60D6B" w:rsidP="00156F30">
            <w:pPr>
              <w:pStyle w:val="TableParagraph"/>
              <w:rPr>
                <w:sz w:val="20"/>
              </w:rPr>
            </w:pPr>
            <w:r>
              <w:rPr>
                <w:color w:val="0000FF"/>
                <w:sz w:val="20"/>
              </w:rPr>
              <w:t>"Assessment, Performed"</w:t>
            </w:r>
          </w:p>
        </w:tc>
        <w:tc>
          <w:tcPr>
            <w:tcW w:w="4459" w:type="dxa"/>
          </w:tcPr>
          <w:p w14:paraId="0180BAD2" w14:textId="77777777" w:rsidR="00D60D6B" w:rsidRDefault="00D60D6B" w:rsidP="00156F30">
            <w:pPr>
              <w:pStyle w:val="TableParagraph"/>
              <w:rPr>
                <w:sz w:val="20"/>
              </w:rPr>
            </w:pPr>
            <w:r>
              <w:rPr>
                <w:color w:val="0000FF"/>
                <w:sz w:val="20"/>
              </w:rPr>
              <w:t>"Assessment, Not Performed"</w:t>
            </w:r>
          </w:p>
        </w:tc>
      </w:tr>
      <w:tr w:rsidR="00D60D6B" w14:paraId="1BB10042" w14:textId="77777777" w:rsidTr="00156F30">
        <w:trPr>
          <w:trHeight w:hRule="exact" w:val="469"/>
        </w:trPr>
        <w:tc>
          <w:tcPr>
            <w:tcW w:w="4459" w:type="dxa"/>
          </w:tcPr>
          <w:p w14:paraId="04696BFC" w14:textId="77777777" w:rsidR="00D60D6B" w:rsidRDefault="00D60D6B" w:rsidP="00156F30">
            <w:pPr>
              <w:pStyle w:val="TableParagraph"/>
              <w:rPr>
                <w:sz w:val="20"/>
              </w:rPr>
            </w:pPr>
            <w:r>
              <w:rPr>
                <w:color w:val="0000FF"/>
                <w:sz w:val="20"/>
              </w:rPr>
              <w:t>"Care Goal"</w:t>
            </w:r>
          </w:p>
        </w:tc>
        <w:tc>
          <w:tcPr>
            <w:tcW w:w="4459" w:type="dxa"/>
          </w:tcPr>
          <w:p w14:paraId="5B606289" w14:textId="77777777" w:rsidR="00D60D6B" w:rsidRDefault="00D60D6B" w:rsidP="00156F30">
            <w:pPr>
              <w:pStyle w:val="TableParagraph"/>
              <w:rPr>
                <w:sz w:val="20"/>
              </w:rPr>
            </w:pPr>
            <w:r>
              <w:rPr>
                <w:sz w:val="20"/>
              </w:rPr>
              <w:t>N/A</w:t>
            </w:r>
          </w:p>
        </w:tc>
      </w:tr>
      <w:tr w:rsidR="00D60D6B" w14:paraId="2343724C" w14:textId="77777777" w:rsidTr="00156F30">
        <w:trPr>
          <w:trHeight w:hRule="exact" w:val="469"/>
        </w:trPr>
        <w:tc>
          <w:tcPr>
            <w:tcW w:w="4459" w:type="dxa"/>
          </w:tcPr>
          <w:p w14:paraId="70639953" w14:textId="77777777" w:rsidR="00D60D6B" w:rsidRDefault="00D60D6B" w:rsidP="00156F30">
            <w:pPr>
              <w:pStyle w:val="TableParagraph"/>
              <w:rPr>
                <w:color w:val="0000FF"/>
                <w:sz w:val="20"/>
              </w:rPr>
            </w:pPr>
            <w:r>
              <w:rPr>
                <w:color w:val="0000FF"/>
                <w:sz w:val="20"/>
              </w:rPr>
              <w:t>"Communication, Performed"</w:t>
            </w:r>
          </w:p>
        </w:tc>
        <w:tc>
          <w:tcPr>
            <w:tcW w:w="4459" w:type="dxa"/>
          </w:tcPr>
          <w:p w14:paraId="37FDEB95" w14:textId="77777777" w:rsidR="00D60D6B" w:rsidRDefault="00D60D6B" w:rsidP="00156F30">
            <w:pPr>
              <w:pStyle w:val="TableParagraph"/>
              <w:rPr>
                <w:sz w:val="20"/>
              </w:rPr>
            </w:pPr>
            <w:r>
              <w:rPr>
                <w:color w:val="0000FF"/>
                <w:sz w:val="20"/>
              </w:rPr>
              <w:t>"Communication, Not Performed"</w:t>
            </w:r>
          </w:p>
        </w:tc>
      </w:tr>
      <w:tr w:rsidR="00D60D6B" w14:paraId="06E93456" w14:textId="77777777" w:rsidTr="00156F30">
        <w:trPr>
          <w:trHeight w:hRule="exact" w:val="469"/>
        </w:trPr>
        <w:tc>
          <w:tcPr>
            <w:tcW w:w="4459" w:type="dxa"/>
          </w:tcPr>
          <w:p w14:paraId="6D8485CE" w14:textId="77777777" w:rsidR="00D60D6B" w:rsidRDefault="00D60D6B" w:rsidP="00156F30">
            <w:pPr>
              <w:pStyle w:val="TableParagraph"/>
              <w:rPr>
                <w:sz w:val="20"/>
              </w:rPr>
            </w:pPr>
            <w:r>
              <w:rPr>
                <w:color w:val="0000FF"/>
                <w:sz w:val="20"/>
              </w:rPr>
              <w:t>"Device, Order"</w:t>
            </w:r>
          </w:p>
        </w:tc>
        <w:tc>
          <w:tcPr>
            <w:tcW w:w="4459" w:type="dxa"/>
          </w:tcPr>
          <w:p w14:paraId="100E1285" w14:textId="77777777" w:rsidR="00D60D6B" w:rsidRDefault="00D60D6B" w:rsidP="00156F30">
            <w:pPr>
              <w:pStyle w:val="TableParagraph"/>
              <w:rPr>
                <w:sz w:val="20"/>
              </w:rPr>
            </w:pPr>
            <w:r>
              <w:rPr>
                <w:color w:val="0000FF"/>
                <w:sz w:val="20"/>
              </w:rPr>
              <w:t>"Device, Not Ordered"</w:t>
            </w:r>
          </w:p>
        </w:tc>
      </w:tr>
      <w:tr w:rsidR="00D60D6B" w14:paraId="373E65AE" w14:textId="77777777" w:rsidTr="00156F30">
        <w:trPr>
          <w:trHeight w:hRule="exact" w:val="469"/>
        </w:trPr>
        <w:tc>
          <w:tcPr>
            <w:tcW w:w="4459" w:type="dxa"/>
          </w:tcPr>
          <w:p w14:paraId="3B898DAD" w14:textId="77777777" w:rsidR="00D60D6B" w:rsidRDefault="00D60D6B" w:rsidP="00156F30">
            <w:pPr>
              <w:pStyle w:val="TableParagraph"/>
              <w:rPr>
                <w:sz w:val="20"/>
              </w:rPr>
            </w:pPr>
            <w:r>
              <w:rPr>
                <w:color w:val="0000FF"/>
                <w:sz w:val="20"/>
              </w:rPr>
              <w:t>"Device, Recommended"</w:t>
            </w:r>
          </w:p>
        </w:tc>
        <w:tc>
          <w:tcPr>
            <w:tcW w:w="4459" w:type="dxa"/>
          </w:tcPr>
          <w:p w14:paraId="270CF5CC" w14:textId="77777777" w:rsidR="00D60D6B" w:rsidRDefault="00D60D6B" w:rsidP="00156F30">
            <w:pPr>
              <w:pStyle w:val="TableParagraph"/>
              <w:rPr>
                <w:sz w:val="20"/>
              </w:rPr>
            </w:pPr>
            <w:r>
              <w:rPr>
                <w:color w:val="0000FF"/>
                <w:sz w:val="20"/>
              </w:rPr>
              <w:t>"Device, Not Recommended"</w:t>
            </w:r>
          </w:p>
        </w:tc>
      </w:tr>
      <w:tr w:rsidR="00D60D6B" w14:paraId="64D34CFE" w14:textId="77777777" w:rsidTr="00156F30">
        <w:trPr>
          <w:trHeight w:hRule="exact" w:val="469"/>
        </w:trPr>
        <w:tc>
          <w:tcPr>
            <w:tcW w:w="4459" w:type="dxa"/>
          </w:tcPr>
          <w:p w14:paraId="350F6B4B" w14:textId="77777777" w:rsidR="00D60D6B" w:rsidRDefault="00D60D6B" w:rsidP="00156F30">
            <w:pPr>
              <w:pStyle w:val="TableParagraph"/>
              <w:rPr>
                <w:sz w:val="20"/>
              </w:rPr>
            </w:pPr>
            <w:r>
              <w:rPr>
                <w:color w:val="0000FF"/>
                <w:sz w:val="20"/>
              </w:rPr>
              <w:t>"Diagnosis"</w:t>
            </w:r>
          </w:p>
        </w:tc>
        <w:tc>
          <w:tcPr>
            <w:tcW w:w="4459" w:type="dxa"/>
          </w:tcPr>
          <w:p w14:paraId="2B93EC0C" w14:textId="77777777" w:rsidR="00D60D6B" w:rsidRDefault="00D60D6B" w:rsidP="00156F30">
            <w:pPr>
              <w:pStyle w:val="TableParagraph"/>
              <w:rPr>
                <w:sz w:val="20"/>
              </w:rPr>
            </w:pPr>
            <w:r>
              <w:rPr>
                <w:sz w:val="20"/>
              </w:rPr>
              <w:t>N/A</w:t>
            </w:r>
          </w:p>
        </w:tc>
      </w:tr>
      <w:tr w:rsidR="00D60D6B" w14:paraId="21B25537" w14:textId="77777777" w:rsidTr="00156F30">
        <w:trPr>
          <w:trHeight w:hRule="exact" w:val="469"/>
        </w:trPr>
        <w:tc>
          <w:tcPr>
            <w:tcW w:w="4459" w:type="dxa"/>
          </w:tcPr>
          <w:p w14:paraId="193D94CD" w14:textId="77777777" w:rsidR="00D60D6B" w:rsidRDefault="00D60D6B" w:rsidP="00156F30">
            <w:pPr>
              <w:pStyle w:val="TableParagraph"/>
              <w:rPr>
                <w:sz w:val="20"/>
              </w:rPr>
            </w:pPr>
            <w:r>
              <w:rPr>
                <w:color w:val="0000FF"/>
                <w:sz w:val="20"/>
              </w:rPr>
              <w:t>"Diagnostic Study, Order"</w:t>
            </w:r>
          </w:p>
        </w:tc>
        <w:tc>
          <w:tcPr>
            <w:tcW w:w="4459" w:type="dxa"/>
          </w:tcPr>
          <w:p w14:paraId="6A823EDB" w14:textId="77777777" w:rsidR="00D60D6B" w:rsidRDefault="00D60D6B" w:rsidP="00156F30">
            <w:pPr>
              <w:pStyle w:val="TableParagraph"/>
              <w:rPr>
                <w:sz w:val="20"/>
              </w:rPr>
            </w:pPr>
            <w:r>
              <w:rPr>
                <w:color w:val="0000FF"/>
                <w:sz w:val="20"/>
              </w:rPr>
              <w:t>"Diagnostic Study, Not Ordered"</w:t>
            </w:r>
          </w:p>
        </w:tc>
      </w:tr>
      <w:tr w:rsidR="00D60D6B" w14:paraId="5CCFA383" w14:textId="77777777" w:rsidTr="00156F30">
        <w:trPr>
          <w:trHeight w:hRule="exact" w:val="469"/>
        </w:trPr>
        <w:tc>
          <w:tcPr>
            <w:tcW w:w="4459" w:type="dxa"/>
          </w:tcPr>
          <w:p w14:paraId="517BE9E8" w14:textId="77777777" w:rsidR="00D60D6B" w:rsidRDefault="00D60D6B" w:rsidP="00156F30">
            <w:pPr>
              <w:pStyle w:val="TableParagraph"/>
              <w:rPr>
                <w:sz w:val="20"/>
              </w:rPr>
            </w:pPr>
            <w:r>
              <w:rPr>
                <w:color w:val="0000FF"/>
                <w:sz w:val="20"/>
              </w:rPr>
              <w:t>"Diagnostic Study, Recommended"</w:t>
            </w:r>
          </w:p>
        </w:tc>
        <w:tc>
          <w:tcPr>
            <w:tcW w:w="4459" w:type="dxa"/>
          </w:tcPr>
          <w:p w14:paraId="19C95BB3" w14:textId="77777777" w:rsidR="00D60D6B" w:rsidRDefault="00D60D6B" w:rsidP="00156F30">
            <w:pPr>
              <w:pStyle w:val="TableParagraph"/>
              <w:ind w:right="0"/>
              <w:rPr>
                <w:sz w:val="20"/>
              </w:rPr>
            </w:pPr>
            <w:r>
              <w:rPr>
                <w:color w:val="0000FF"/>
                <w:sz w:val="20"/>
              </w:rPr>
              <w:t>"Diagnostic Study, Not Recommended"</w:t>
            </w:r>
          </w:p>
        </w:tc>
      </w:tr>
      <w:tr w:rsidR="00D60D6B" w14:paraId="0119850B" w14:textId="77777777" w:rsidTr="00156F30">
        <w:trPr>
          <w:trHeight w:hRule="exact" w:val="469"/>
        </w:trPr>
        <w:tc>
          <w:tcPr>
            <w:tcW w:w="4459" w:type="dxa"/>
          </w:tcPr>
          <w:p w14:paraId="24C0CF5A" w14:textId="77777777" w:rsidR="00D60D6B" w:rsidRDefault="00D60D6B" w:rsidP="00156F30">
            <w:pPr>
              <w:pStyle w:val="TableParagraph"/>
              <w:rPr>
                <w:sz w:val="20"/>
              </w:rPr>
            </w:pPr>
            <w:r>
              <w:rPr>
                <w:color w:val="0000FF"/>
                <w:sz w:val="20"/>
              </w:rPr>
              <w:t>"Diagnostic Study, Performed"</w:t>
            </w:r>
          </w:p>
        </w:tc>
        <w:tc>
          <w:tcPr>
            <w:tcW w:w="4459" w:type="dxa"/>
          </w:tcPr>
          <w:p w14:paraId="13DF85B7" w14:textId="77777777" w:rsidR="00D60D6B" w:rsidRDefault="00D60D6B" w:rsidP="00156F30">
            <w:pPr>
              <w:pStyle w:val="TableParagraph"/>
              <w:ind w:right="0"/>
              <w:rPr>
                <w:sz w:val="20"/>
              </w:rPr>
            </w:pPr>
            <w:r>
              <w:rPr>
                <w:color w:val="0000FF"/>
                <w:sz w:val="20"/>
              </w:rPr>
              <w:t>"Diagnostic Study, Not Performed"</w:t>
            </w:r>
          </w:p>
        </w:tc>
      </w:tr>
      <w:tr w:rsidR="00D60D6B" w14:paraId="45BEDA31" w14:textId="77777777" w:rsidTr="00156F30">
        <w:trPr>
          <w:trHeight w:hRule="exact" w:val="469"/>
        </w:trPr>
        <w:tc>
          <w:tcPr>
            <w:tcW w:w="4459" w:type="dxa"/>
          </w:tcPr>
          <w:p w14:paraId="4B119604" w14:textId="77777777" w:rsidR="00D60D6B" w:rsidRDefault="00D60D6B" w:rsidP="00156F30">
            <w:pPr>
              <w:pStyle w:val="TableParagraph"/>
              <w:rPr>
                <w:sz w:val="20"/>
              </w:rPr>
            </w:pPr>
            <w:r>
              <w:rPr>
                <w:color w:val="0000FF"/>
                <w:sz w:val="20"/>
              </w:rPr>
              <w:t>"Encounter, Order"</w:t>
            </w:r>
          </w:p>
        </w:tc>
        <w:tc>
          <w:tcPr>
            <w:tcW w:w="4459" w:type="dxa"/>
          </w:tcPr>
          <w:p w14:paraId="7CB4F8EF" w14:textId="77777777" w:rsidR="00D60D6B" w:rsidRDefault="00D60D6B" w:rsidP="00156F30">
            <w:pPr>
              <w:pStyle w:val="TableParagraph"/>
              <w:rPr>
                <w:sz w:val="20"/>
              </w:rPr>
            </w:pPr>
            <w:r>
              <w:rPr>
                <w:color w:val="0000FF"/>
                <w:sz w:val="20"/>
              </w:rPr>
              <w:t>"Encounter, Not Ordered"</w:t>
            </w:r>
          </w:p>
        </w:tc>
      </w:tr>
      <w:tr w:rsidR="00D60D6B" w14:paraId="1EFAA27B" w14:textId="77777777" w:rsidTr="00156F30">
        <w:trPr>
          <w:trHeight w:hRule="exact" w:val="469"/>
        </w:trPr>
        <w:tc>
          <w:tcPr>
            <w:tcW w:w="4459" w:type="dxa"/>
          </w:tcPr>
          <w:p w14:paraId="45C55CE5" w14:textId="77777777" w:rsidR="00D60D6B" w:rsidRDefault="00D60D6B" w:rsidP="00156F30">
            <w:pPr>
              <w:pStyle w:val="TableParagraph"/>
              <w:rPr>
                <w:sz w:val="20"/>
              </w:rPr>
            </w:pPr>
            <w:r>
              <w:rPr>
                <w:color w:val="0000FF"/>
                <w:sz w:val="20"/>
              </w:rPr>
              <w:t>"Encounter, Recommended"</w:t>
            </w:r>
          </w:p>
        </w:tc>
        <w:tc>
          <w:tcPr>
            <w:tcW w:w="4459" w:type="dxa"/>
          </w:tcPr>
          <w:p w14:paraId="3F89A7E4" w14:textId="77777777" w:rsidR="00D60D6B" w:rsidRDefault="00D60D6B" w:rsidP="00156F30">
            <w:pPr>
              <w:pStyle w:val="TableParagraph"/>
              <w:rPr>
                <w:sz w:val="20"/>
              </w:rPr>
            </w:pPr>
            <w:r>
              <w:rPr>
                <w:color w:val="0000FF"/>
                <w:sz w:val="20"/>
              </w:rPr>
              <w:t>"Encounter, Not Recommended"</w:t>
            </w:r>
          </w:p>
        </w:tc>
      </w:tr>
      <w:tr w:rsidR="00D60D6B" w14:paraId="53CA1E41" w14:textId="09AE8F5E" w:rsidTr="00156F30">
        <w:trPr>
          <w:trHeight w:hRule="exact" w:val="469"/>
        </w:trPr>
        <w:tc>
          <w:tcPr>
            <w:tcW w:w="4459" w:type="dxa"/>
          </w:tcPr>
          <w:p w14:paraId="10381B8F" w14:textId="0EC92476" w:rsidR="00D60D6B" w:rsidRDefault="00D60D6B" w:rsidP="00156F30">
            <w:pPr>
              <w:pStyle w:val="TableParagraph"/>
              <w:rPr>
                <w:sz w:val="20"/>
              </w:rPr>
            </w:pPr>
            <w:r>
              <w:rPr>
                <w:color w:val="0000FF"/>
                <w:sz w:val="20"/>
              </w:rPr>
              <w:t>"Encounter, Performed"</w:t>
            </w:r>
          </w:p>
        </w:tc>
        <w:tc>
          <w:tcPr>
            <w:tcW w:w="4459" w:type="dxa"/>
          </w:tcPr>
          <w:p w14:paraId="5385EC61" w14:textId="0514120D" w:rsidR="00D60D6B" w:rsidRDefault="00632B68" w:rsidP="00156F30">
            <w:pPr>
              <w:pStyle w:val="TableParagraph"/>
              <w:rPr>
                <w:sz w:val="20"/>
              </w:rPr>
            </w:pPr>
            <w:r>
              <w:rPr>
                <w:color w:val="0000FF"/>
                <w:sz w:val="20"/>
              </w:rPr>
              <w:t>N/A</w:t>
            </w:r>
          </w:p>
        </w:tc>
      </w:tr>
      <w:tr w:rsidR="00D60D6B" w14:paraId="4A9C04C3" w14:textId="77777777" w:rsidTr="00156F30">
        <w:trPr>
          <w:trHeight w:hRule="exact" w:val="469"/>
        </w:trPr>
        <w:tc>
          <w:tcPr>
            <w:tcW w:w="4459" w:type="dxa"/>
          </w:tcPr>
          <w:p w14:paraId="0BF7755D" w14:textId="77777777" w:rsidR="00D60D6B" w:rsidRDefault="00D60D6B" w:rsidP="00156F30">
            <w:pPr>
              <w:pStyle w:val="TableParagraph"/>
              <w:rPr>
                <w:sz w:val="20"/>
              </w:rPr>
            </w:pPr>
            <w:r>
              <w:rPr>
                <w:color w:val="0000FF"/>
                <w:sz w:val="20"/>
              </w:rPr>
              <w:t>"Family History"</w:t>
            </w:r>
          </w:p>
        </w:tc>
        <w:tc>
          <w:tcPr>
            <w:tcW w:w="4459" w:type="dxa"/>
          </w:tcPr>
          <w:p w14:paraId="2F5E2AC8" w14:textId="77777777" w:rsidR="00D60D6B" w:rsidRDefault="00D60D6B" w:rsidP="00156F30">
            <w:pPr>
              <w:pStyle w:val="TableParagraph"/>
              <w:rPr>
                <w:sz w:val="20"/>
              </w:rPr>
            </w:pPr>
            <w:r>
              <w:rPr>
                <w:sz w:val="20"/>
              </w:rPr>
              <w:t>N/A</w:t>
            </w:r>
          </w:p>
        </w:tc>
      </w:tr>
      <w:tr w:rsidR="00D60D6B" w14:paraId="5F500F80" w14:textId="77777777" w:rsidTr="00156F30">
        <w:trPr>
          <w:trHeight w:hRule="exact" w:val="469"/>
        </w:trPr>
        <w:tc>
          <w:tcPr>
            <w:tcW w:w="4459" w:type="dxa"/>
          </w:tcPr>
          <w:p w14:paraId="5E6F78F7" w14:textId="77777777" w:rsidR="00D60D6B" w:rsidRDefault="00D60D6B" w:rsidP="00156F30">
            <w:pPr>
              <w:pStyle w:val="TableParagraph"/>
              <w:rPr>
                <w:sz w:val="20"/>
              </w:rPr>
            </w:pPr>
            <w:r>
              <w:rPr>
                <w:color w:val="0000FF"/>
                <w:sz w:val="20"/>
              </w:rPr>
              <w:t>"Immunization, Order"</w:t>
            </w:r>
          </w:p>
        </w:tc>
        <w:tc>
          <w:tcPr>
            <w:tcW w:w="4459" w:type="dxa"/>
          </w:tcPr>
          <w:p w14:paraId="75808A8C" w14:textId="77777777" w:rsidR="00D60D6B" w:rsidRDefault="00D60D6B" w:rsidP="00156F30">
            <w:pPr>
              <w:pStyle w:val="TableParagraph"/>
              <w:rPr>
                <w:sz w:val="20"/>
              </w:rPr>
            </w:pPr>
            <w:r>
              <w:rPr>
                <w:color w:val="0000FF"/>
                <w:sz w:val="20"/>
              </w:rPr>
              <w:t>"Immunization, Not Ordered"</w:t>
            </w:r>
          </w:p>
        </w:tc>
      </w:tr>
      <w:tr w:rsidR="00D60D6B" w14:paraId="053A6BFF" w14:textId="77777777" w:rsidTr="00156F30">
        <w:trPr>
          <w:trHeight w:hRule="exact" w:val="469"/>
        </w:trPr>
        <w:tc>
          <w:tcPr>
            <w:tcW w:w="4459" w:type="dxa"/>
          </w:tcPr>
          <w:p w14:paraId="1D6F780B" w14:textId="77777777" w:rsidR="00D60D6B" w:rsidRDefault="00D60D6B" w:rsidP="00156F30">
            <w:pPr>
              <w:pStyle w:val="TableParagraph"/>
              <w:rPr>
                <w:sz w:val="20"/>
              </w:rPr>
            </w:pPr>
            <w:r>
              <w:rPr>
                <w:color w:val="0000FF"/>
                <w:sz w:val="20"/>
              </w:rPr>
              <w:t>"Immunization, Administered"</w:t>
            </w:r>
          </w:p>
        </w:tc>
        <w:tc>
          <w:tcPr>
            <w:tcW w:w="4459" w:type="dxa"/>
          </w:tcPr>
          <w:p w14:paraId="585D0FF7" w14:textId="77777777" w:rsidR="00D60D6B" w:rsidRDefault="00D60D6B" w:rsidP="00156F30">
            <w:pPr>
              <w:pStyle w:val="TableParagraph"/>
              <w:rPr>
                <w:sz w:val="20"/>
              </w:rPr>
            </w:pPr>
            <w:r>
              <w:rPr>
                <w:color w:val="0000FF"/>
                <w:sz w:val="20"/>
              </w:rPr>
              <w:t>"Immunization, Not Administered"</w:t>
            </w:r>
          </w:p>
        </w:tc>
      </w:tr>
      <w:tr w:rsidR="00D60D6B" w14:paraId="76B388A9" w14:textId="77777777" w:rsidTr="00156F30">
        <w:trPr>
          <w:trHeight w:hRule="exact" w:val="469"/>
        </w:trPr>
        <w:tc>
          <w:tcPr>
            <w:tcW w:w="4459" w:type="dxa"/>
          </w:tcPr>
          <w:p w14:paraId="2D4DD361" w14:textId="77777777" w:rsidR="00D60D6B" w:rsidRDefault="00D60D6B" w:rsidP="00156F30">
            <w:pPr>
              <w:pStyle w:val="TableParagraph"/>
              <w:rPr>
                <w:sz w:val="20"/>
              </w:rPr>
            </w:pPr>
            <w:r>
              <w:rPr>
                <w:color w:val="0000FF"/>
                <w:sz w:val="20"/>
              </w:rPr>
              <w:t>"Intervention, Order"</w:t>
            </w:r>
          </w:p>
        </w:tc>
        <w:tc>
          <w:tcPr>
            <w:tcW w:w="4459" w:type="dxa"/>
          </w:tcPr>
          <w:p w14:paraId="1DB2FD7E" w14:textId="77777777" w:rsidR="00D60D6B" w:rsidRDefault="00D60D6B" w:rsidP="00156F30">
            <w:pPr>
              <w:pStyle w:val="TableParagraph"/>
              <w:rPr>
                <w:sz w:val="20"/>
              </w:rPr>
            </w:pPr>
            <w:r>
              <w:rPr>
                <w:color w:val="0000FF"/>
                <w:sz w:val="20"/>
              </w:rPr>
              <w:t>"Intervention, Not Ordered"</w:t>
            </w:r>
          </w:p>
        </w:tc>
      </w:tr>
      <w:tr w:rsidR="00D60D6B" w14:paraId="3B831EE8" w14:textId="77777777" w:rsidTr="00156F30">
        <w:trPr>
          <w:trHeight w:hRule="exact" w:val="469"/>
        </w:trPr>
        <w:tc>
          <w:tcPr>
            <w:tcW w:w="4459" w:type="dxa"/>
          </w:tcPr>
          <w:p w14:paraId="608EBCF2" w14:textId="77777777" w:rsidR="00D60D6B" w:rsidRDefault="00D60D6B" w:rsidP="00156F30">
            <w:pPr>
              <w:pStyle w:val="TableParagraph"/>
              <w:rPr>
                <w:sz w:val="20"/>
              </w:rPr>
            </w:pPr>
            <w:r>
              <w:rPr>
                <w:color w:val="0000FF"/>
                <w:sz w:val="20"/>
              </w:rPr>
              <w:t>"Intervention, Recommended"</w:t>
            </w:r>
          </w:p>
        </w:tc>
        <w:tc>
          <w:tcPr>
            <w:tcW w:w="4459" w:type="dxa"/>
          </w:tcPr>
          <w:p w14:paraId="5EF36C00" w14:textId="77777777" w:rsidR="00D60D6B" w:rsidRDefault="00D60D6B" w:rsidP="00156F30">
            <w:pPr>
              <w:pStyle w:val="TableParagraph"/>
              <w:rPr>
                <w:sz w:val="20"/>
              </w:rPr>
            </w:pPr>
            <w:r>
              <w:rPr>
                <w:color w:val="0000FF"/>
                <w:sz w:val="20"/>
              </w:rPr>
              <w:t>"Intervention, Not Recommended"</w:t>
            </w:r>
          </w:p>
        </w:tc>
      </w:tr>
      <w:tr w:rsidR="00D60D6B" w14:paraId="0C138956" w14:textId="77777777" w:rsidTr="00156F30">
        <w:trPr>
          <w:trHeight w:hRule="exact" w:val="469"/>
        </w:trPr>
        <w:tc>
          <w:tcPr>
            <w:tcW w:w="4459" w:type="dxa"/>
          </w:tcPr>
          <w:p w14:paraId="30457B21" w14:textId="77777777" w:rsidR="00D60D6B" w:rsidRDefault="00D60D6B" w:rsidP="00156F30">
            <w:pPr>
              <w:pStyle w:val="TableParagraph"/>
              <w:rPr>
                <w:sz w:val="20"/>
              </w:rPr>
            </w:pPr>
            <w:r>
              <w:rPr>
                <w:color w:val="0000FF"/>
                <w:sz w:val="20"/>
              </w:rPr>
              <w:t>"Intervention, Performed"</w:t>
            </w:r>
          </w:p>
        </w:tc>
        <w:tc>
          <w:tcPr>
            <w:tcW w:w="4459" w:type="dxa"/>
          </w:tcPr>
          <w:p w14:paraId="74917A73" w14:textId="77777777" w:rsidR="00D60D6B" w:rsidRDefault="00D60D6B" w:rsidP="00156F30">
            <w:pPr>
              <w:pStyle w:val="TableParagraph"/>
              <w:rPr>
                <w:sz w:val="20"/>
              </w:rPr>
            </w:pPr>
            <w:r>
              <w:rPr>
                <w:color w:val="0000FF"/>
                <w:sz w:val="20"/>
              </w:rPr>
              <w:t>"Intervention, Not Performed"</w:t>
            </w:r>
          </w:p>
        </w:tc>
      </w:tr>
      <w:tr w:rsidR="00D60D6B" w14:paraId="452716D2" w14:textId="77777777" w:rsidTr="00156F30">
        <w:trPr>
          <w:trHeight w:hRule="exact" w:val="469"/>
        </w:trPr>
        <w:tc>
          <w:tcPr>
            <w:tcW w:w="4459" w:type="dxa"/>
          </w:tcPr>
          <w:p w14:paraId="64886FF2" w14:textId="77777777" w:rsidR="00D60D6B" w:rsidRDefault="00D60D6B" w:rsidP="00156F30">
            <w:pPr>
              <w:pStyle w:val="TableParagraph"/>
              <w:rPr>
                <w:sz w:val="20"/>
              </w:rPr>
            </w:pPr>
            <w:r>
              <w:rPr>
                <w:color w:val="0000FF"/>
                <w:sz w:val="20"/>
              </w:rPr>
              <w:t>"Laboratory Test, Order"</w:t>
            </w:r>
          </w:p>
        </w:tc>
        <w:tc>
          <w:tcPr>
            <w:tcW w:w="4459" w:type="dxa"/>
          </w:tcPr>
          <w:p w14:paraId="613B9099" w14:textId="77777777" w:rsidR="00D60D6B" w:rsidRDefault="00D60D6B" w:rsidP="00156F30">
            <w:pPr>
              <w:pStyle w:val="TableParagraph"/>
              <w:rPr>
                <w:sz w:val="20"/>
              </w:rPr>
            </w:pPr>
            <w:r>
              <w:rPr>
                <w:color w:val="0000FF"/>
                <w:sz w:val="20"/>
              </w:rPr>
              <w:t>"Laboratory Test, Not Ordered"</w:t>
            </w:r>
          </w:p>
        </w:tc>
      </w:tr>
      <w:tr w:rsidR="00D60D6B" w14:paraId="7DDE8F15" w14:textId="77777777" w:rsidTr="00156F30">
        <w:trPr>
          <w:trHeight w:hRule="exact" w:val="469"/>
        </w:trPr>
        <w:tc>
          <w:tcPr>
            <w:tcW w:w="4459" w:type="dxa"/>
          </w:tcPr>
          <w:p w14:paraId="07A35CF2" w14:textId="77777777" w:rsidR="00D60D6B" w:rsidRDefault="00D60D6B" w:rsidP="00156F30">
            <w:pPr>
              <w:pStyle w:val="TableParagraph"/>
              <w:rPr>
                <w:sz w:val="20"/>
              </w:rPr>
            </w:pPr>
            <w:r>
              <w:rPr>
                <w:color w:val="0000FF"/>
                <w:sz w:val="20"/>
              </w:rPr>
              <w:lastRenderedPageBreak/>
              <w:t>"Laboratory Test, Recommended"</w:t>
            </w:r>
          </w:p>
        </w:tc>
        <w:tc>
          <w:tcPr>
            <w:tcW w:w="4459" w:type="dxa"/>
          </w:tcPr>
          <w:p w14:paraId="21315D8C" w14:textId="77777777" w:rsidR="00D60D6B" w:rsidRDefault="00D60D6B" w:rsidP="00156F30">
            <w:pPr>
              <w:pStyle w:val="TableParagraph"/>
              <w:ind w:right="0"/>
              <w:rPr>
                <w:sz w:val="20"/>
              </w:rPr>
            </w:pPr>
            <w:r>
              <w:rPr>
                <w:color w:val="0000FF"/>
                <w:sz w:val="20"/>
              </w:rPr>
              <w:t>"Laboratory Test, Not Recommended"</w:t>
            </w:r>
          </w:p>
        </w:tc>
      </w:tr>
      <w:tr w:rsidR="00D60D6B" w14:paraId="1224F06E" w14:textId="77777777" w:rsidTr="00156F30">
        <w:trPr>
          <w:trHeight w:hRule="exact" w:val="469"/>
        </w:trPr>
        <w:tc>
          <w:tcPr>
            <w:tcW w:w="4459" w:type="dxa"/>
          </w:tcPr>
          <w:p w14:paraId="5E2426EB" w14:textId="77777777" w:rsidR="00D60D6B" w:rsidRDefault="00D60D6B" w:rsidP="00156F30">
            <w:pPr>
              <w:pStyle w:val="TableParagraph"/>
              <w:rPr>
                <w:sz w:val="20"/>
              </w:rPr>
            </w:pPr>
            <w:r>
              <w:rPr>
                <w:color w:val="0000FF"/>
                <w:sz w:val="20"/>
              </w:rPr>
              <w:t>"Laboratory Test, Performed"</w:t>
            </w:r>
          </w:p>
        </w:tc>
        <w:tc>
          <w:tcPr>
            <w:tcW w:w="4459" w:type="dxa"/>
          </w:tcPr>
          <w:p w14:paraId="2BF5DCD0" w14:textId="77777777" w:rsidR="00D60D6B" w:rsidRDefault="00D60D6B" w:rsidP="00156F30">
            <w:pPr>
              <w:pStyle w:val="TableParagraph"/>
              <w:rPr>
                <w:sz w:val="20"/>
              </w:rPr>
            </w:pPr>
            <w:r>
              <w:rPr>
                <w:color w:val="0000FF"/>
                <w:sz w:val="20"/>
              </w:rPr>
              <w:t>"Laboratory Test, Not Performed"</w:t>
            </w:r>
          </w:p>
        </w:tc>
      </w:tr>
      <w:tr w:rsidR="00D60D6B" w14:paraId="2E8357FA" w14:textId="77777777" w:rsidTr="00156F30">
        <w:trPr>
          <w:trHeight w:hRule="exact" w:val="469"/>
        </w:trPr>
        <w:tc>
          <w:tcPr>
            <w:tcW w:w="4459" w:type="dxa"/>
          </w:tcPr>
          <w:p w14:paraId="2E286FC6" w14:textId="77777777" w:rsidR="00D60D6B" w:rsidRDefault="00D60D6B" w:rsidP="00156F30">
            <w:pPr>
              <w:pStyle w:val="TableParagraph"/>
              <w:rPr>
                <w:sz w:val="20"/>
              </w:rPr>
            </w:pPr>
            <w:r>
              <w:rPr>
                <w:color w:val="0000FF"/>
                <w:sz w:val="20"/>
              </w:rPr>
              <w:t>"Medication, Active"</w:t>
            </w:r>
          </w:p>
        </w:tc>
        <w:tc>
          <w:tcPr>
            <w:tcW w:w="4459" w:type="dxa"/>
          </w:tcPr>
          <w:p w14:paraId="6054C12A" w14:textId="77777777" w:rsidR="00D60D6B" w:rsidRDefault="00D60D6B" w:rsidP="00156F30">
            <w:pPr>
              <w:pStyle w:val="TableParagraph"/>
              <w:rPr>
                <w:sz w:val="20"/>
              </w:rPr>
            </w:pPr>
            <w:r>
              <w:rPr>
                <w:sz w:val="20"/>
              </w:rPr>
              <w:t>N/A</w:t>
            </w:r>
          </w:p>
        </w:tc>
      </w:tr>
      <w:tr w:rsidR="00D60D6B" w14:paraId="3407895F" w14:textId="77777777" w:rsidTr="00156F30">
        <w:trPr>
          <w:trHeight w:hRule="exact" w:val="469"/>
        </w:trPr>
        <w:tc>
          <w:tcPr>
            <w:tcW w:w="4459" w:type="dxa"/>
          </w:tcPr>
          <w:p w14:paraId="7FD2E4FD" w14:textId="77777777" w:rsidR="00D60D6B" w:rsidRDefault="00D60D6B" w:rsidP="00156F30">
            <w:pPr>
              <w:pStyle w:val="TableParagraph"/>
              <w:rPr>
                <w:sz w:val="20"/>
              </w:rPr>
            </w:pPr>
            <w:r>
              <w:rPr>
                <w:color w:val="0000FF"/>
                <w:sz w:val="20"/>
              </w:rPr>
              <w:t>"Medication, Administered"</w:t>
            </w:r>
          </w:p>
        </w:tc>
        <w:tc>
          <w:tcPr>
            <w:tcW w:w="4459" w:type="dxa"/>
          </w:tcPr>
          <w:p w14:paraId="58A7AF93" w14:textId="77777777" w:rsidR="00D60D6B" w:rsidRDefault="00D60D6B" w:rsidP="00156F30">
            <w:pPr>
              <w:pStyle w:val="TableParagraph"/>
              <w:rPr>
                <w:sz w:val="20"/>
              </w:rPr>
            </w:pPr>
            <w:r>
              <w:rPr>
                <w:color w:val="0000FF"/>
                <w:sz w:val="20"/>
              </w:rPr>
              <w:t>"Medication, Not Administered"</w:t>
            </w:r>
          </w:p>
        </w:tc>
      </w:tr>
      <w:tr w:rsidR="00D60D6B" w14:paraId="064D49FF" w14:textId="77777777" w:rsidTr="00156F30">
        <w:trPr>
          <w:trHeight w:hRule="exact" w:val="469"/>
        </w:trPr>
        <w:tc>
          <w:tcPr>
            <w:tcW w:w="4459" w:type="dxa"/>
          </w:tcPr>
          <w:p w14:paraId="202DDBBA" w14:textId="77777777" w:rsidR="00D60D6B" w:rsidRDefault="00D60D6B" w:rsidP="00156F30">
            <w:pPr>
              <w:pStyle w:val="TableParagraph"/>
              <w:rPr>
                <w:sz w:val="20"/>
              </w:rPr>
            </w:pPr>
            <w:r>
              <w:rPr>
                <w:color w:val="0000FF"/>
                <w:sz w:val="20"/>
              </w:rPr>
              <w:t>"Medication, Dispensed"</w:t>
            </w:r>
          </w:p>
        </w:tc>
        <w:tc>
          <w:tcPr>
            <w:tcW w:w="4459" w:type="dxa"/>
          </w:tcPr>
          <w:p w14:paraId="1A533CB9" w14:textId="77777777" w:rsidR="00D60D6B" w:rsidRDefault="00D60D6B" w:rsidP="00156F30">
            <w:pPr>
              <w:pStyle w:val="TableParagraph"/>
              <w:rPr>
                <w:sz w:val="20"/>
              </w:rPr>
            </w:pPr>
            <w:r>
              <w:rPr>
                <w:color w:val="0000FF"/>
                <w:sz w:val="20"/>
              </w:rPr>
              <w:t>"Medication, Not Dispensed"</w:t>
            </w:r>
          </w:p>
        </w:tc>
      </w:tr>
      <w:tr w:rsidR="00D60D6B" w14:paraId="30116DDC" w14:textId="77777777" w:rsidTr="00156F30">
        <w:trPr>
          <w:trHeight w:hRule="exact" w:val="469"/>
        </w:trPr>
        <w:tc>
          <w:tcPr>
            <w:tcW w:w="4459" w:type="dxa"/>
          </w:tcPr>
          <w:p w14:paraId="5E1C655F" w14:textId="77777777" w:rsidR="00D60D6B" w:rsidRDefault="00D60D6B" w:rsidP="00156F30">
            <w:pPr>
              <w:pStyle w:val="TableParagraph"/>
              <w:rPr>
                <w:sz w:val="20"/>
              </w:rPr>
            </w:pPr>
            <w:r>
              <w:rPr>
                <w:color w:val="0000FF"/>
                <w:sz w:val="20"/>
              </w:rPr>
              <w:t>"Medication, Discharge"</w:t>
            </w:r>
          </w:p>
        </w:tc>
        <w:tc>
          <w:tcPr>
            <w:tcW w:w="4459" w:type="dxa"/>
          </w:tcPr>
          <w:p w14:paraId="0269CE06" w14:textId="77777777" w:rsidR="00D60D6B" w:rsidRDefault="00D60D6B" w:rsidP="00156F30">
            <w:pPr>
              <w:pStyle w:val="TableParagraph"/>
              <w:rPr>
                <w:sz w:val="20"/>
              </w:rPr>
            </w:pPr>
            <w:r>
              <w:rPr>
                <w:color w:val="0000FF"/>
                <w:sz w:val="20"/>
              </w:rPr>
              <w:t>"Medication, Not Discharged"</w:t>
            </w:r>
          </w:p>
        </w:tc>
      </w:tr>
      <w:tr w:rsidR="00D60D6B" w14:paraId="01829D51" w14:textId="77777777" w:rsidTr="00156F30">
        <w:trPr>
          <w:trHeight w:hRule="exact" w:val="469"/>
        </w:trPr>
        <w:tc>
          <w:tcPr>
            <w:tcW w:w="4459" w:type="dxa"/>
          </w:tcPr>
          <w:p w14:paraId="27B054D0" w14:textId="77777777" w:rsidR="00D60D6B" w:rsidRDefault="00D60D6B" w:rsidP="00156F30">
            <w:pPr>
              <w:pStyle w:val="TableParagraph"/>
              <w:rPr>
                <w:sz w:val="20"/>
              </w:rPr>
            </w:pPr>
            <w:r>
              <w:rPr>
                <w:color w:val="0000FF"/>
                <w:sz w:val="20"/>
              </w:rPr>
              <w:t>"Medication, Order"</w:t>
            </w:r>
          </w:p>
        </w:tc>
        <w:tc>
          <w:tcPr>
            <w:tcW w:w="4459" w:type="dxa"/>
          </w:tcPr>
          <w:p w14:paraId="32B26969" w14:textId="77777777" w:rsidR="00D60D6B" w:rsidRDefault="00D60D6B" w:rsidP="00156F30">
            <w:pPr>
              <w:pStyle w:val="TableParagraph"/>
              <w:rPr>
                <w:sz w:val="20"/>
              </w:rPr>
            </w:pPr>
            <w:r>
              <w:rPr>
                <w:color w:val="0000FF"/>
                <w:sz w:val="20"/>
              </w:rPr>
              <w:t>"Medication, Not Ordered"</w:t>
            </w:r>
          </w:p>
        </w:tc>
      </w:tr>
      <w:tr w:rsidR="00D60D6B" w14:paraId="5377BDBA" w14:textId="77777777" w:rsidTr="00156F30">
        <w:trPr>
          <w:trHeight w:hRule="exact" w:val="469"/>
        </w:trPr>
        <w:tc>
          <w:tcPr>
            <w:tcW w:w="4459" w:type="dxa"/>
          </w:tcPr>
          <w:p w14:paraId="0AD9DA6F" w14:textId="77777777" w:rsidR="00D60D6B" w:rsidRDefault="00D60D6B" w:rsidP="00156F30">
            <w:pPr>
              <w:pStyle w:val="TableParagraph"/>
              <w:rPr>
                <w:sz w:val="20"/>
              </w:rPr>
            </w:pPr>
            <w:r>
              <w:rPr>
                <w:color w:val="0000FF"/>
                <w:sz w:val="20"/>
              </w:rPr>
              <w:t>"Patient Care Experience"</w:t>
            </w:r>
          </w:p>
        </w:tc>
        <w:tc>
          <w:tcPr>
            <w:tcW w:w="4459" w:type="dxa"/>
          </w:tcPr>
          <w:p w14:paraId="629D9C08" w14:textId="77777777" w:rsidR="00D60D6B" w:rsidRDefault="00D60D6B" w:rsidP="00156F30">
            <w:pPr>
              <w:pStyle w:val="TableParagraph"/>
              <w:rPr>
                <w:sz w:val="20"/>
              </w:rPr>
            </w:pPr>
            <w:r>
              <w:rPr>
                <w:sz w:val="20"/>
              </w:rPr>
              <w:t>N/A</w:t>
            </w:r>
          </w:p>
        </w:tc>
      </w:tr>
      <w:tr w:rsidR="00D60D6B" w14:paraId="1D75AFDF" w14:textId="77777777" w:rsidTr="00156F30">
        <w:trPr>
          <w:trHeight w:hRule="exact" w:val="469"/>
        </w:trPr>
        <w:tc>
          <w:tcPr>
            <w:tcW w:w="4459" w:type="dxa"/>
          </w:tcPr>
          <w:p w14:paraId="33B6706C" w14:textId="77777777" w:rsidR="00D60D6B" w:rsidRDefault="00D60D6B" w:rsidP="00156F30">
            <w:pPr>
              <w:pStyle w:val="TableParagraph"/>
              <w:rPr>
                <w:sz w:val="20"/>
              </w:rPr>
            </w:pPr>
            <w:r>
              <w:rPr>
                <w:color w:val="0000FF"/>
                <w:sz w:val="20"/>
              </w:rPr>
              <w:t>"Patient Characteristic"</w:t>
            </w:r>
          </w:p>
        </w:tc>
        <w:tc>
          <w:tcPr>
            <w:tcW w:w="4459" w:type="dxa"/>
          </w:tcPr>
          <w:p w14:paraId="7903AFA1" w14:textId="77777777" w:rsidR="00D60D6B" w:rsidRDefault="00D60D6B" w:rsidP="00156F30">
            <w:pPr>
              <w:pStyle w:val="TableParagraph"/>
              <w:rPr>
                <w:sz w:val="20"/>
              </w:rPr>
            </w:pPr>
            <w:r>
              <w:rPr>
                <w:sz w:val="20"/>
              </w:rPr>
              <w:t>N/A</w:t>
            </w:r>
          </w:p>
        </w:tc>
      </w:tr>
      <w:tr w:rsidR="00D60D6B" w14:paraId="1C8B0BB8" w14:textId="77777777" w:rsidTr="00156F30">
        <w:trPr>
          <w:trHeight w:hRule="exact" w:val="469"/>
        </w:trPr>
        <w:tc>
          <w:tcPr>
            <w:tcW w:w="4459" w:type="dxa"/>
          </w:tcPr>
          <w:p w14:paraId="46E8C591" w14:textId="77777777" w:rsidR="00D60D6B" w:rsidRDefault="00D60D6B" w:rsidP="00156F30">
            <w:pPr>
              <w:pStyle w:val="TableParagraph"/>
              <w:ind w:right="0"/>
              <w:rPr>
                <w:sz w:val="20"/>
              </w:rPr>
            </w:pPr>
            <w:r>
              <w:rPr>
                <w:color w:val="0000FF"/>
                <w:sz w:val="20"/>
              </w:rPr>
              <w:t>"Patient Characteristic Birthdate"</w:t>
            </w:r>
          </w:p>
        </w:tc>
        <w:tc>
          <w:tcPr>
            <w:tcW w:w="4459" w:type="dxa"/>
          </w:tcPr>
          <w:p w14:paraId="6AF0376C" w14:textId="77777777" w:rsidR="00D60D6B" w:rsidRDefault="00D60D6B" w:rsidP="00156F30">
            <w:pPr>
              <w:pStyle w:val="TableParagraph"/>
              <w:rPr>
                <w:sz w:val="20"/>
              </w:rPr>
            </w:pPr>
            <w:r>
              <w:rPr>
                <w:sz w:val="20"/>
              </w:rPr>
              <w:t>N/A</w:t>
            </w:r>
          </w:p>
        </w:tc>
      </w:tr>
      <w:tr w:rsidR="00D60D6B" w14:paraId="7E6A868A" w14:textId="77777777" w:rsidTr="00156F30">
        <w:trPr>
          <w:trHeight w:hRule="exact" w:val="740"/>
        </w:trPr>
        <w:tc>
          <w:tcPr>
            <w:tcW w:w="4459" w:type="dxa"/>
          </w:tcPr>
          <w:p w14:paraId="1D4D5176" w14:textId="77777777" w:rsidR="00D60D6B" w:rsidRDefault="00D60D6B" w:rsidP="00156F30">
            <w:pPr>
              <w:pStyle w:val="TableParagraph"/>
              <w:spacing w:line="288" w:lineRule="auto"/>
              <w:rPr>
                <w:sz w:val="20"/>
              </w:rPr>
            </w:pPr>
            <w:r>
              <w:rPr>
                <w:color w:val="0000FF"/>
                <w:sz w:val="20"/>
              </w:rPr>
              <w:t>"Patient Characteristic Clinical Trial Participant"</w:t>
            </w:r>
          </w:p>
        </w:tc>
        <w:tc>
          <w:tcPr>
            <w:tcW w:w="4459" w:type="dxa"/>
          </w:tcPr>
          <w:p w14:paraId="3A3AD783" w14:textId="77777777" w:rsidR="00D60D6B" w:rsidRDefault="00D60D6B" w:rsidP="00156F30">
            <w:pPr>
              <w:pStyle w:val="TableParagraph"/>
              <w:rPr>
                <w:sz w:val="20"/>
              </w:rPr>
            </w:pPr>
            <w:r>
              <w:rPr>
                <w:sz w:val="20"/>
              </w:rPr>
              <w:t>N/A</w:t>
            </w:r>
          </w:p>
        </w:tc>
      </w:tr>
      <w:tr w:rsidR="00D60D6B" w14:paraId="7D457080" w14:textId="77777777" w:rsidTr="00156F30">
        <w:trPr>
          <w:trHeight w:hRule="exact" w:val="469"/>
        </w:trPr>
        <w:tc>
          <w:tcPr>
            <w:tcW w:w="4459" w:type="dxa"/>
          </w:tcPr>
          <w:p w14:paraId="57B8670C" w14:textId="77777777" w:rsidR="00D60D6B" w:rsidRDefault="00D60D6B" w:rsidP="00156F30">
            <w:pPr>
              <w:pStyle w:val="TableParagraph"/>
              <w:ind w:right="0"/>
              <w:rPr>
                <w:sz w:val="20"/>
              </w:rPr>
            </w:pPr>
            <w:r>
              <w:rPr>
                <w:color w:val="0000FF"/>
                <w:sz w:val="20"/>
              </w:rPr>
              <w:t>"Patient Characteristic Ethnicity"</w:t>
            </w:r>
          </w:p>
        </w:tc>
        <w:tc>
          <w:tcPr>
            <w:tcW w:w="4459" w:type="dxa"/>
          </w:tcPr>
          <w:p w14:paraId="58562E92" w14:textId="77777777" w:rsidR="00D60D6B" w:rsidRDefault="00D60D6B" w:rsidP="00156F30">
            <w:pPr>
              <w:pStyle w:val="TableParagraph"/>
              <w:rPr>
                <w:sz w:val="20"/>
              </w:rPr>
            </w:pPr>
            <w:r>
              <w:rPr>
                <w:sz w:val="20"/>
              </w:rPr>
              <w:t>N/A</w:t>
            </w:r>
          </w:p>
        </w:tc>
      </w:tr>
      <w:tr w:rsidR="00D60D6B" w14:paraId="0DB086EE" w14:textId="77777777" w:rsidTr="00156F30">
        <w:trPr>
          <w:trHeight w:hRule="exact" w:val="469"/>
        </w:trPr>
        <w:tc>
          <w:tcPr>
            <w:tcW w:w="4459" w:type="dxa"/>
          </w:tcPr>
          <w:p w14:paraId="6BF9DA0E" w14:textId="77777777" w:rsidR="00D60D6B" w:rsidRDefault="00D60D6B" w:rsidP="00156F30">
            <w:pPr>
              <w:pStyle w:val="TableParagraph"/>
              <w:rPr>
                <w:sz w:val="20"/>
              </w:rPr>
            </w:pPr>
            <w:r>
              <w:rPr>
                <w:color w:val="0000FF"/>
                <w:sz w:val="20"/>
              </w:rPr>
              <w:t>"Patient Characteristic Expired"</w:t>
            </w:r>
          </w:p>
        </w:tc>
        <w:tc>
          <w:tcPr>
            <w:tcW w:w="4459" w:type="dxa"/>
          </w:tcPr>
          <w:p w14:paraId="6B2F3927" w14:textId="77777777" w:rsidR="00D60D6B" w:rsidRDefault="00D60D6B" w:rsidP="00156F30">
            <w:pPr>
              <w:pStyle w:val="TableParagraph"/>
              <w:rPr>
                <w:sz w:val="20"/>
              </w:rPr>
            </w:pPr>
            <w:r>
              <w:rPr>
                <w:sz w:val="20"/>
              </w:rPr>
              <w:t>N/A</w:t>
            </w:r>
          </w:p>
        </w:tc>
      </w:tr>
      <w:tr w:rsidR="00D60D6B" w14:paraId="5502AEE8" w14:textId="77777777" w:rsidTr="00156F30">
        <w:trPr>
          <w:trHeight w:hRule="exact" w:val="469"/>
        </w:trPr>
        <w:tc>
          <w:tcPr>
            <w:tcW w:w="4459" w:type="dxa"/>
          </w:tcPr>
          <w:p w14:paraId="48351261" w14:textId="77777777" w:rsidR="00D60D6B" w:rsidRDefault="00D60D6B" w:rsidP="00156F30">
            <w:pPr>
              <w:pStyle w:val="TableParagraph"/>
              <w:rPr>
                <w:sz w:val="20"/>
              </w:rPr>
            </w:pPr>
            <w:r>
              <w:rPr>
                <w:color w:val="0000FF"/>
                <w:sz w:val="20"/>
              </w:rPr>
              <w:t>"Patient Characteristic Payer"</w:t>
            </w:r>
          </w:p>
        </w:tc>
        <w:tc>
          <w:tcPr>
            <w:tcW w:w="4459" w:type="dxa"/>
          </w:tcPr>
          <w:p w14:paraId="370EFCBD" w14:textId="77777777" w:rsidR="00D60D6B" w:rsidRDefault="00D60D6B" w:rsidP="00156F30">
            <w:pPr>
              <w:pStyle w:val="TableParagraph"/>
              <w:rPr>
                <w:sz w:val="20"/>
              </w:rPr>
            </w:pPr>
            <w:r>
              <w:rPr>
                <w:sz w:val="20"/>
              </w:rPr>
              <w:t>N/A</w:t>
            </w:r>
          </w:p>
        </w:tc>
      </w:tr>
      <w:tr w:rsidR="00D60D6B" w14:paraId="0AB6BC26" w14:textId="77777777" w:rsidTr="00156F30">
        <w:trPr>
          <w:trHeight w:hRule="exact" w:val="469"/>
        </w:trPr>
        <w:tc>
          <w:tcPr>
            <w:tcW w:w="4459" w:type="dxa"/>
          </w:tcPr>
          <w:p w14:paraId="62FCE8B9" w14:textId="77777777" w:rsidR="00D60D6B" w:rsidRDefault="00D60D6B" w:rsidP="00156F30">
            <w:pPr>
              <w:pStyle w:val="TableParagraph"/>
              <w:rPr>
                <w:sz w:val="20"/>
              </w:rPr>
            </w:pPr>
            <w:r>
              <w:rPr>
                <w:color w:val="0000FF"/>
                <w:sz w:val="20"/>
              </w:rPr>
              <w:t>"Patient Characteristic Race"</w:t>
            </w:r>
          </w:p>
        </w:tc>
        <w:tc>
          <w:tcPr>
            <w:tcW w:w="4459" w:type="dxa"/>
          </w:tcPr>
          <w:p w14:paraId="1B78F75F" w14:textId="77777777" w:rsidR="00D60D6B" w:rsidRDefault="00D60D6B" w:rsidP="00156F30">
            <w:pPr>
              <w:pStyle w:val="TableParagraph"/>
              <w:rPr>
                <w:sz w:val="20"/>
              </w:rPr>
            </w:pPr>
            <w:r>
              <w:rPr>
                <w:sz w:val="20"/>
              </w:rPr>
              <w:t>N/A</w:t>
            </w:r>
          </w:p>
        </w:tc>
      </w:tr>
      <w:tr w:rsidR="00D60D6B" w14:paraId="7F1EF8F9" w14:textId="77777777" w:rsidTr="00156F30">
        <w:trPr>
          <w:trHeight w:hRule="exact" w:val="469"/>
        </w:trPr>
        <w:tc>
          <w:tcPr>
            <w:tcW w:w="4459" w:type="dxa"/>
          </w:tcPr>
          <w:p w14:paraId="1F5CBFF8" w14:textId="77777777" w:rsidR="00D60D6B" w:rsidRDefault="00D60D6B" w:rsidP="00156F30">
            <w:pPr>
              <w:pStyle w:val="TableParagraph"/>
              <w:rPr>
                <w:sz w:val="20"/>
              </w:rPr>
            </w:pPr>
            <w:r>
              <w:rPr>
                <w:color w:val="0000FF"/>
                <w:sz w:val="20"/>
              </w:rPr>
              <w:t>"Patient Characteristic Sex"</w:t>
            </w:r>
          </w:p>
        </w:tc>
        <w:tc>
          <w:tcPr>
            <w:tcW w:w="4459" w:type="dxa"/>
          </w:tcPr>
          <w:p w14:paraId="443D4F7B" w14:textId="77777777" w:rsidR="00D60D6B" w:rsidRDefault="00D60D6B" w:rsidP="00156F30">
            <w:pPr>
              <w:pStyle w:val="TableParagraph"/>
              <w:rPr>
                <w:sz w:val="20"/>
              </w:rPr>
            </w:pPr>
            <w:r>
              <w:rPr>
                <w:sz w:val="20"/>
              </w:rPr>
              <w:t>N/A</w:t>
            </w:r>
          </w:p>
        </w:tc>
      </w:tr>
      <w:tr w:rsidR="00D60D6B" w14:paraId="5E12F314" w14:textId="77777777" w:rsidTr="00156F30">
        <w:trPr>
          <w:trHeight w:hRule="exact" w:val="469"/>
        </w:trPr>
        <w:tc>
          <w:tcPr>
            <w:tcW w:w="4459" w:type="dxa"/>
          </w:tcPr>
          <w:p w14:paraId="4235F68D" w14:textId="77777777" w:rsidR="00D60D6B" w:rsidRDefault="00D60D6B" w:rsidP="00156F30">
            <w:pPr>
              <w:pStyle w:val="TableParagraph"/>
              <w:rPr>
                <w:sz w:val="20"/>
              </w:rPr>
            </w:pPr>
            <w:r>
              <w:rPr>
                <w:color w:val="0000FF"/>
                <w:sz w:val="20"/>
              </w:rPr>
              <w:t>"Provider Care Experience"</w:t>
            </w:r>
          </w:p>
        </w:tc>
        <w:tc>
          <w:tcPr>
            <w:tcW w:w="4459" w:type="dxa"/>
          </w:tcPr>
          <w:p w14:paraId="2B40553E" w14:textId="77777777" w:rsidR="00D60D6B" w:rsidRDefault="00D60D6B" w:rsidP="00156F30">
            <w:pPr>
              <w:pStyle w:val="TableParagraph"/>
              <w:rPr>
                <w:sz w:val="20"/>
              </w:rPr>
            </w:pPr>
            <w:r>
              <w:rPr>
                <w:sz w:val="20"/>
              </w:rPr>
              <w:t>N/A</w:t>
            </w:r>
          </w:p>
        </w:tc>
      </w:tr>
      <w:tr w:rsidR="00D60D6B" w14:paraId="2BA78CF1" w14:textId="77777777" w:rsidTr="00156F30">
        <w:trPr>
          <w:trHeight w:hRule="exact" w:val="469"/>
        </w:trPr>
        <w:tc>
          <w:tcPr>
            <w:tcW w:w="4459" w:type="dxa"/>
          </w:tcPr>
          <w:p w14:paraId="18043204" w14:textId="77777777" w:rsidR="00D60D6B" w:rsidRDefault="00D60D6B" w:rsidP="00156F30">
            <w:pPr>
              <w:pStyle w:val="TableParagraph"/>
              <w:rPr>
                <w:sz w:val="20"/>
              </w:rPr>
            </w:pPr>
            <w:r>
              <w:rPr>
                <w:color w:val="0000FF"/>
                <w:sz w:val="20"/>
              </w:rPr>
              <w:t>"Physical Exam, Order"</w:t>
            </w:r>
          </w:p>
        </w:tc>
        <w:tc>
          <w:tcPr>
            <w:tcW w:w="4459" w:type="dxa"/>
          </w:tcPr>
          <w:p w14:paraId="73FF7E92" w14:textId="77777777" w:rsidR="00D60D6B" w:rsidRDefault="00D60D6B" w:rsidP="00156F30">
            <w:pPr>
              <w:pStyle w:val="TableParagraph"/>
              <w:rPr>
                <w:sz w:val="20"/>
              </w:rPr>
            </w:pPr>
            <w:r>
              <w:rPr>
                <w:color w:val="0000FF"/>
                <w:sz w:val="20"/>
              </w:rPr>
              <w:t>"Physical Exam, Not Ordered"</w:t>
            </w:r>
          </w:p>
        </w:tc>
      </w:tr>
      <w:tr w:rsidR="00D60D6B" w14:paraId="6593F8A3" w14:textId="77777777" w:rsidTr="00156F30">
        <w:trPr>
          <w:trHeight w:hRule="exact" w:val="469"/>
        </w:trPr>
        <w:tc>
          <w:tcPr>
            <w:tcW w:w="4459" w:type="dxa"/>
          </w:tcPr>
          <w:p w14:paraId="55D6D496" w14:textId="77777777" w:rsidR="00D60D6B" w:rsidRDefault="00D60D6B" w:rsidP="00156F30">
            <w:pPr>
              <w:pStyle w:val="TableParagraph"/>
              <w:rPr>
                <w:sz w:val="20"/>
              </w:rPr>
            </w:pPr>
            <w:r>
              <w:rPr>
                <w:color w:val="0000FF"/>
                <w:sz w:val="20"/>
              </w:rPr>
              <w:t>"Physical Exam, Recommended"</w:t>
            </w:r>
          </w:p>
        </w:tc>
        <w:tc>
          <w:tcPr>
            <w:tcW w:w="4459" w:type="dxa"/>
          </w:tcPr>
          <w:p w14:paraId="2DA672EF" w14:textId="77777777" w:rsidR="00D60D6B" w:rsidRDefault="00D60D6B" w:rsidP="00156F30">
            <w:pPr>
              <w:pStyle w:val="TableParagraph"/>
              <w:rPr>
                <w:sz w:val="20"/>
              </w:rPr>
            </w:pPr>
            <w:r>
              <w:rPr>
                <w:color w:val="0000FF"/>
                <w:sz w:val="20"/>
              </w:rPr>
              <w:t>"Physical Exam, Not Recommended"</w:t>
            </w:r>
          </w:p>
        </w:tc>
      </w:tr>
      <w:tr w:rsidR="00D60D6B" w14:paraId="30D74729" w14:textId="77777777" w:rsidTr="00156F30">
        <w:trPr>
          <w:trHeight w:hRule="exact" w:val="469"/>
        </w:trPr>
        <w:tc>
          <w:tcPr>
            <w:tcW w:w="4459" w:type="dxa"/>
          </w:tcPr>
          <w:p w14:paraId="78B67FCB" w14:textId="77777777" w:rsidR="00D60D6B" w:rsidRDefault="00D60D6B" w:rsidP="00156F30">
            <w:pPr>
              <w:pStyle w:val="TableParagraph"/>
              <w:rPr>
                <w:sz w:val="20"/>
              </w:rPr>
            </w:pPr>
            <w:r>
              <w:rPr>
                <w:color w:val="0000FF"/>
                <w:sz w:val="20"/>
              </w:rPr>
              <w:t>"Physical Exam, Performed"</w:t>
            </w:r>
          </w:p>
        </w:tc>
        <w:tc>
          <w:tcPr>
            <w:tcW w:w="4459" w:type="dxa"/>
          </w:tcPr>
          <w:p w14:paraId="0C51953F" w14:textId="77777777" w:rsidR="00D60D6B" w:rsidRDefault="00D60D6B" w:rsidP="00156F30">
            <w:pPr>
              <w:pStyle w:val="TableParagraph"/>
              <w:rPr>
                <w:sz w:val="20"/>
              </w:rPr>
            </w:pPr>
            <w:r>
              <w:rPr>
                <w:color w:val="0000FF"/>
                <w:sz w:val="20"/>
              </w:rPr>
              <w:t>"Physical Exam, Not Performed"</w:t>
            </w:r>
          </w:p>
        </w:tc>
      </w:tr>
      <w:tr w:rsidR="00D60D6B" w14:paraId="4F60C348" w14:textId="77777777" w:rsidTr="00156F30">
        <w:trPr>
          <w:trHeight w:hRule="exact" w:val="469"/>
        </w:trPr>
        <w:tc>
          <w:tcPr>
            <w:tcW w:w="4459" w:type="dxa"/>
          </w:tcPr>
          <w:p w14:paraId="4DD1CF5A" w14:textId="77777777" w:rsidR="00D60D6B" w:rsidRDefault="00D60D6B" w:rsidP="00156F30">
            <w:pPr>
              <w:pStyle w:val="TableParagraph"/>
              <w:rPr>
                <w:sz w:val="20"/>
              </w:rPr>
            </w:pPr>
            <w:r>
              <w:rPr>
                <w:color w:val="0000FF"/>
                <w:sz w:val="20"/>
              </w:rPr>
              <w:t>"Procedure, Order"</w:t>
            </w:r>
          </w:p>
        </w:tc>
        <w:tc>
          <w:tcPr>
            <w:tcW w:w="4459" w:type="dxa"/>
          </w:tcPr>
          <w:p w14:paraId="050C9946" w14:textId="77777777" w:rsidR="00D60D6B" w:rsidRDefault="00D60D6B" w:rsidP="00156F30">
            <w:pPr>
              <w:pStyle w:val="TableParagraph"/>
              <w:rPr>
                <w:sz w:val="20"/>
              </w:rPr>
            </w:pPr>
            <w:r>
              <w:rPr>
                <w:color w:val="0000FF"/>
                <w:sz w:val="20"/>
              </w:rPr>
              <w:t>"Procedure, Not Ordered"</w:t>
            </w:r>
          </w:p>
        </w:tc>
      </w:tr>
      <w:tr w:rsidR="00D60D6B" w14:paraId="0877620A" w14:textId="77777777" w:rsidTr="00156F30">
        <w:trPr>
          <w:trHeight w:hRule="exact" w:val="469"/>
        </w:trPr>
        <w:tc>
          <w:tcPr>
            <w:tcW w:w="4459" w:type="dxa"/>
          </w:tcPr>
          <w:p w14:paraId="4E308B7B" w14:textId="77777777" w:rsidR="00D60D6B" w:rsidRDefault="00D60D6B" w:rsidP="00156F30">
            <w:pPr>
              <w:pStyle w:val="TableParagraph"/>
              <w:rPr>
                <w:sz w:val="20"/>
              </w:rPr>
            </w:pPr>
            <w:r>
              <w:rPr>
                <w:color w:val="0000FF"/>
                <w:sz w:val="20"/>
              </w:rPr>
              <w:t>"Procedure, Recommended"</w:t>
            </w:r>
          </w:p>
        </w:tc>
        <w:tc>
          <w:tcPr>
            <w:tcW w:w="4459" w:type="dxa"/>
          </w:tcPr>
          <w:p w14:paraId="3763BDDC" w14:textId="77777777" w:rsidR="00D60D6B" w:rsidRDefault="00D60D6B" w:rsidP="00156F30">
            <w:pPr>
              <w:pStyle w:val="TableParagraph"/>
              <w:rPr>
                <w:sz w:val="20"/>
              </w:rPr>
            </w:pPr>
            <w:r>
              <w:rPr>
                <w:color w:val="0000FF"/>
                <w:sz w:val="20"/>
              </w:rPr>
              <w:t>"Procedure, Not Recommended"</w:t>
            </w:r>
          </w:p>
        </w:tc>
      </w:tr>
      <w:tr w:rsidR="00D60D6B" w14:paraId="6AC4967E" w14:textId="77777777" w:rsidTr="00156F30">
        <w:trPr>
          <w:trHeight w:hRule="exact" w:val="469"/>
        </w:trPr>
        <w:tc>
          <w:tcPr>
            <w:tcW w:w="4459" w:type="dxa"/>
          </w:tcPr>
          <w:p w14:paraId="66F8C730" w14:textId="77777777" w:rsidR="00D60D6B" w:rsidRDefault="00D60D6B" w:rsidP="00156F30">
            <w:pPr>
              <w:pStyle w:val="TableParagraph"/>
              <w:rPr>
                <w:sz w:val="20"/>
              </w:rPr>
            </w:pPr>
            <w:r>
              <w:rPr>
                <w:color w:val="0000FF"/>
                <w:sz w:val="20"/>
              </w:rPr>
              <w:t>"Procedure, Performed"</w:t>
            </w:r>
          </w:p>
        </w:tc>
        <w:tc>
          <w:tcPr>
            <w:tcW w:w="4459" w:type="dxa"/>
          </w:tcPr>
          <w:p w14:paraId="70FE670F" w14:textId="77777777" w:rsidR="00D60D6B" w:rsidRDefault="00D60D6B" w:rsidP="00156F30">
            <w:pPr>
              <w:pStyle w:val="TableParagraph"/>
              <w:rPr>
                <w:sz w:val="20"/>
              </w:rPr>
            </w:pPr>
            <w:r>
              <w:rPr>
                <w:color w:val="0000FF"/>
                <w:sz w:val="20"/>
              </w:rPr>
              <w:t>"Procedure, Not Performed"</w:t>
            </w:r>
          </w:p>
        </w:tc>
      </w:tr>
      <w:tr w:rsidR="00D60D6B" w14:paraId="725B75F8" w14:textId="77777777" w:rsidTr="00156F30">
        <w:trPr>
          <w:trHeight w:hRule="exact" w:val="469"/>
        </w:trPr>
        <w:tc>
          <w:tcPr>
            <w:tcW w:w="4459" w:type="dxa"/>
          </w:tcPr>
          <w:p w14:paraId="12CE5D48" w14:textId="77777777" w:rsidR="00D60D6B" w:rsidRDefault="00D60D6B" w:rsidP="00156F30">
            <w:pPr>
              <w:pStyle w:val="TableParagraph"/>
              <w:rPr>
                <w:sz w:val="20"/>
              </w:rPr>
            </w:pPr>
            <w:r>
              <w:rPr>
                <w:color w:val="0000FF"/>
                <w:sz w:val="20"/>
              </w:rPr>
              <w:t>"Substance, Order"</w:t>
            </w:r>
          </w:p>
        </w:tc>
        <w:tc>
          <w:tcPr>
            <w:tcW w:w="4459" w:type="dxa"/>
          </w:tcPr>
          <w:p w14:paraId="11DD503A" w14:textId="77777777" w:rsidR="00D60D6B" w:rsidRDefault="00D60D6B" w:rsidP="00156F30">
            <w:pPr>
              <w:pStyle w:val="TableParagraph"/>
              <w:rPr>
                <w:sz w:val="20"/>
              </w:rPr>
            </w:pPr>
            <w:r>
              <w:rPr>
                <w:color w:val="0000FF"/>
                <w:sz w:val="20"/>
              </w:rPr>
              <w:t>"Substance, Not Ordered"</w:t>
            </w:r>
          </w:p>
        </w:tc>
      </w:tr>
      <w:tr w:rsidR="00D60D6B" w14:paraId="6314B60E" w14:textId="77777777" w:rsidTr="00156F30">
        <w:trPr>
          <w:trHeight w:hRule="exact" w:val="469"/>
        </w:trPr>
        <w:tc>
          <w:tcPr>
            <w:tcW w:w="4459" w:type="dxa"/>
          </w:tcPr>
          <w:p w14:paraId="39C98E13" w14:textId="77777777" w:rsidR="00D60D6B" w:rsidRDefault="00D60D6B" w:rsidP="00156F30">
            <w:pPr>
              <w:pStyle w:val="TableParagraph"/>
              <w:rPr>
                <w:sz w:val="20"/>
              </w:rPr>
            </w:pPr>
            <w:r>
              <w:rPr>
                <w:color w:val="0000FF"/>
                <w:sz w:val="20"/>
              </w:rPr>
              <w:t>"Substance, Recommended"</w:t>
            </w:r>
          </w:p>
        </w:tc>
        <w:tc>
          <w:tcPr>
            <w:tcW w:w="4459" w:type="dxa"/>
          </w:tcPr>
          <w:p w14:paraId="045C46CC" w14:textId="77777777" w:rsidR="00D60D6B" w:rsidRDefault="00D60D6B" w:rsidP="00156F30">
            <w:pPr>
              <w:pStyle w:val="TableParagraph"/>
              <w:rPr>
                <w:sz w:val="20"/>
              </w:rPr>
            </w:pPr>
            <w:r>
              <w:rPr>
                <w:color w:val="0000FF"/>
                <w:sz w:val="20"/>
              </w:rPr>
              <w:t>"Substance, Not Recommended"</w:t>
            </w:r>
          </w:p>
        </w:tc>
      </w:tr>
      <w:tr w:rsidR="00D60D6B" w14:paraId="6B5A4438" w14:textId="77777777" w:rsidTr="00156F30">
        <w:trPr>
          <w:trHeight w:hRule="exact" w:val="469"/>
        </w:trPr>
        <w:tc>
          <w:tcPr>
            <w:tcW w:w="4459" w:type="dxa"/>
          </w:tcPr>
          <w:p w14:paraId="2C992EE6" w14:textId="77777777" w:rsidR="00D60D6B" w:rsidRDefault="00D60D6B" w:rsidP="00156F30">
            <w:pPr>
              <w:pStyle w:val="TableParagraph"/>
              <w:rPr>
                <w:sz w:val="20"/>
              </w:rPr>
            </w:pPr>
            <w:r>
              <w:rPr>
                <w:color w:val="0000FF"/>
                <w:sz w:val="20"/>
              </w:rPr>
              <w:t>"Substance, Administered"</w:t>
            </w:r>
          </w:p>
        </w:tc>
        <w:tc>
          <w:tcPr>
            <w:tcW w:w="4459" w:type="dxa"/>
          </w:tcPr>
          <w:p w14:paraId="0BA8F20B" w14:textId="77777777" w:rsidR="00D60D6B" w:rsidRDefault="00D60D6B" w:rsidP="00156F30">
            <w:pPr>
              <w:pStyle w:val="TableParagraph"/>
              <w:rPr>
                <w:sz w:val="20"/>
              </w:rPr>
            </w:pPr>
            <w:r>
              <w:rPr>
                <w:color w:val="0000FF"/>
                <w:sz w:val="20"/>
              </w:rPr>
              <w:t>"Substance, Not Administered"</w:t>
            </w:r>
          </w:p>
        </w:tc>
      </w:tr>
      <w:tr w:rsidR="00D60D6B" w14:paraId="5D5D36FE" w14:textId="77777777" w:rsidTr="00156F30">
        <w:trPr>
          <w:trHeight w:hRule="exact" w:val="469"/>
        </w:trPr>
        <w:tc>
          <w:tcPr>
            <w:tcW w:w="4459" w:type="dxa"/>
          </w:tcPr>
          <w:p w14:paraId="00F80957" w14:textId="77777777" w:rsidR="00D60D6B" w:rsidRDefault="00D60D6B" w:rsidP="00156F30">
            <w:pPr>
              <w:pStyle w:val="TableParagraph"/>
              <w:rPr>
                <w:sz w:val="20"/>
              </w:rPr>
            </w:pPr>
            <w:r>
              <w:rPr>
                <w:color w:val="0000FF"/>
                <w:sz w:val="20"/>
              </w:rPr>
              <w:t>"Symptom"</w:t>
            </w:r>
          </w:p>
        </w:tc>
        <w:tc>
          <w:tcPr>
            <w:tcW w:w="4459" w:type="dxa"/>
          </w:tcPr>
          <w:p w14:paraId="468AFEC9" w14:textId="77777777" w:rsidR="00D60D6B" w:rsidRDefault="00D60D6B" w:rsidP="00156F30">
            <w:pPr>
              <w:pStyle w:val="TableParagraph"/>
              <w:rPr>
                <w:sz w:val="20"/>
              </w:rPr>
            </w:pPr>
            <w:r>
              <w:rPr>
                <w:sz w:val="20"/>
              </w:rPr>
              <w:t>N/A</w:t>
            </w:r>
          </w:p>
        </w:tc>
      </w:tr>
    </w:tbl>
    <w:p w14:paraId="66C9A527" w14:textId="0931854B" w:rsidR="00083E73" w:rsidRDefault="00083E73">
      <w:pPr>
        <w:pStyle w:val="BodyText"/>
        <w:rPr>
          <w:sz w:val="19"/>
        </w:rPr>
      </w:pPr>
      <w:bookmarkStart w:id="80" w:name="_bookmark51"/>
      <w:bookmarkEnd w:id="80"/>
    </w:p>
    <w:p w14:paraId="0CB5DBB7" w14:textId="77777777" w:rsidR="00083E73" w:rsidRDefault="009D1A4A">
      <w:pPr>
        <w:pStyle w:val="BodyText"/>
        <w:spacing w:before="117"/>
        <w:ind w:left="549" w:right="601"/>
        <w:jc w:val="center"/>
      </w:pPr>
      <w:r>
        <w:t>Table 1: QDM Data Type names.</w:t>
      </w:r>
    </w:p>
    <w:p w14:paraId="6B76B357" w14:textId="77777777" w:rsidR="002E4FFD" w:rsidRDefault="002E4FFD" w:rsidP="002E4FFD">
      <w:pPr>
        <w:pStyle w:val="Heading2"/>
        <w:tabs>
          <w:tab w:val="left" w:pos="657"/>
          <w:tab w:val="left" w:pos="658"/>
        </w:tabs>
        <w:spacing w:before="52"/>
        <w:ind w:firstLine="0"/>
      </w:pPr>
      <w:bookmarkStart w:id="81" w:name="2.9_Attribute_Names"/>
      <w:bookmarkStart w:id="82" w:name="_bookmark52"/>
      <w:bookmarkEnd w:id="81"/>
      <w:bookmarkEnd w:id="82"/>
    </w:p>
    <w:p w14:paraId="015D409D" w14:textId="79AFE1CF" w:rsidR="00083E73" w:rsidRDefault="009D1A4A">
      <w:pPr>
        <w:pStyle w:val="Heading2"/>
        <w:numPr>
          <w:ilvl w:val="1"/>
          <w:numId w:val="2"/>
        </w:numPr>
        <w:tabs>
          <w:tab w:val="left" w:pos="657"/>
          <w:tab w:val="left" w:pos="658"/>
        </w:tabs>
        <w:spacing w:before="52"/>
      </w:pPr>
      <w:r>
        <w:lastRenderedPageBreak/>
        <w:t>Attribute</w:t>
      </w:r>
      <w:r>
        <w:rPr>
          <w:spacing w:val="-13"/>
        </w:rPr>
        <w:t xml:space="preserve"> </w:t>
      </w:r>
      <w:r>
        <w:t>Names</w:t>
      </w:r>
    </w:p>
    <w:p w14:paraId="52B28ABE" w14:textId="77777777" w:rsidR="00C716FE" w:rsidRDefault="00C716FE">
      <w:pPr>
        <w:pStyle w:val="BodyText"/>
        <w:spacing w:line="240" w:lineRule="exact"/>
        <w:ind w:left="120" w:right="145"/>
        <w:rPr>
          <w:b/>
          <w:sz w:val="23"/>
        </w:rPr>
      </w:pPr>
    </w:p>
    <w:p w14:paraId="042010F6" w14:textId="1D240D5A" w:rsidR="00083E73" w:rsidRDefault="00C716FE">
      <w:pPr>
        <w:pStyle w:val="BodyText"/>
        <w:spacing w:line="240" w:lineRule="exact"/>
        <w:ind w:left="120" w:right="145"/>
      </w:pPr>
      <w:r>
        <w:rPr>
          <w:noProof/>
        </w:rPr>
        <mc:AlternateContent>
          <mc:Choice Requires="wpg">
            <w:drawing>
              <wp:anchor distT="0" distB="0" distL="0" distR="0" simplePos="0" relativeHeight="251668992" behindDoc="0" locked="0" layoutInCell="1" allowOverlap="1" wp14:anchorId="59067FE0" wp14:editId="4E4957C8">
                <wp:simplePos x="0" y="0"/>
                <wp:positionH relativeFrom="page">
                  <wp:posOffset>838200</wp:posOffset>
                </wp:positionH>
                <wp:positionV relativeFrom="paragraph">
                  <wp:posOffset>447675</wp:posOffset>
                </wp:positionV>
                <wp:extent cx="5944235" cy="1019175"/>
                <wp:effectExtent l="0" t="0" r="18415" b="9525"/>
                <wp:wrapTopAndBottom/>
                <wp:docPr id="14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19175"/>
                          <a:chOff x="1440" y="271"/>
                          <a:chExt cx="9361" cy="1285"/>
                        </a:xfrm>
                      </wpg:grpSpPr>
                      <wps:wsp>
                        <wps:cNvPr id="143" name="Freeform 19"/>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17"/>
                        <wps:cNvSpPr txBox="1">
                          <a:spLocks noChangeArrowheads="1"/>
                        </wps:cNvSpPr>
                        <wps:spPr bwMode="auto">
                          <a:xfrm>
                            <a:off x="1440" y="271"/>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495655" w14:textId="77777777" w:rsidR="00FF5AFD" w:rsidRDefault="00FF5AFD" w:rsidP="00C716FE">
                              <w:pPr>
                                <w:spacing w:before="3"/>
                                <w:rPr>
                                  <w:sz w:val="20"/>
                                </w:rPr>
                              </w:pPr>
                            </w:p>
                            <w:p w14:paraId="0A81BBFF" w14:textId="77777777" w:rsidR="00FF5AFD" w:rsidRDefault="00FF5AFD" w:rsidP="00C716FE">
                              <w:pPr>
                                <w:ind w:left="273"/>
                                <w:rPr>
                                  <w:b/>
                                  <w:sz w:val="20"/>
                                </w:rPr>
                              </w:pPr>
                              <w:r>
                                <w:rPr>
                                  <w:b/>
                                  <w:sz w:val="20"/>
                                </w:rPr>
                                <w:t>Conformance Requirement 13 (Attribute Names):</w:t>
                              </w:r>
                            </w:p>
                            <w:p w14:paraId="2E15D332" w14:textId="77777777" w:rsidR="00FF5AFD" w:rsidRDefault="00FF5AFD" w:rsidP="00C716FE">
                              <w:pPr>
                                <w:spacing w:before="9"/>
                                <w:ind w:left="273"/>
                                <w:rPr>
                                  <w:sz w:val="20"/>
                                </w:rPr>
                              </w:pPr>
                              <w:r>
                                <w:rPr>
                                  <w:sz w:val="20"/>
                                </w:rPr>
                                <w:t>QDM attributes referenced in the CQL:</w:t>
                              </w:r>
                            </w:p>
                            <w:p w14:paraId="1653E96D" w14:textId="77777777" w:rsidR="00FF5AFD" w:rsidRDefault="00FF5AFD" w:rsidP="00C716FE">
                              <w:pPr>
                                <w:spacing w:before="5"/>
                                <w:rPr>
                                  <w:sz w:val="21"/>
                                </w:rPr>
                              </w:pPr>
                            </w:p>
                            <w:p w14:paraId="2C2EC048" w14:textId="77777777" w:rsidR="00FF5AFD" w:rsidRPr="00591828" w:rsidRDefault="00FF5AF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FF5AFD" w:rsidRPr="00591828" w:rsidRDefault="00FF5AF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7FE0" id="Group 16" o:spid="_x0000_s1080" style="position:absolute;left:0;text-align:left;margin-left:66pt;margin-top:35.25pt;width:468.05pt;height:80.25pt;z-index:251668992;mso-wrap-distance-left:0;mso-wrap-distance-right:0;mso-position-horizontal-relative:page;mso-position-vertical-relative:text" coordorigin="1440,271"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">
                <v:shape id="Freeform 19" o:spid="_x0000_s1081"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" path="m9272,l80,,49,6,23,23,6,48,,79,,1196r6,31l23,1253r26,17l80,1276r9192,l9303,1270r26,-17l9346,1227r6,-31l9352,79r-6,-31l9329,23,9303,6,9272,xe" fillcolor="#fffde8" stroked="f">
                  <v:path arrowok="t" o:connecttype="custom" o:connectlocs="9272,275;80,275;49,281;23,298;6,323;0,354;0,1471;6,1502;23,1528;49,1545;80,1551;9272,1551;9303,1545;9329,1528;9346,1502;9352,1471;9352,354;9346,323;9329,298;9303,281;9272,275" o:connectangles="0,0,0,0,0,0,0,0,0,0,0,0,0,0,0,0,0,0,0,0,0"/>
                </v:shape>
                <v:shape id="Freeform 18" o:spid="_x0000_s1082"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" path="m9272,l80,,49,6,23,23,6,48,,79,,1196r6,31l23,1253r26,17l80,1276r9192,l9303,1270r26,-17l9346,1227r6,-31l9352,79r-6,-31l9329,23,9303,6,9272,xe" filled="f" strokeweight=".14056mm">
                  <v:path arrowok="t" o:connecttype="custom" o:connectlocs="9272,275;80,275;49,281;23,298;6,323;0,354;0,1471;6,1502;23,1528;49,1545;80,1551;9272,1551;9303,1545;9329,1528;9346,1502;9352,1471;9352,354;9346,323;9329,298;9303,281;9272,275" o:connectangles="0,0,0,0,0,0,0,0,0,0,0,0,0,0,0,0,0,0,0,0,0"/>
                </v:shape>
                <v:shape id="Text Box 17" o:spid="_x0000_s1083" type="#_x0000_t202" style="position:absolute;left:1440;top:271;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A495655" w14:textId="77777777" w:rsidR="00FF5AFD" w:rsidRDefault="00FF5AFD" w:rsidP="00C716FE">
                        <w:pPr>
                          <w:spacing w:before="3"/>
                          <w:rPr>
                            <w:sz w:val="20"/>
                          </w:rPr>
                        </w:pPr>
                      </w:p>
                      <w:p w14:paraId="0A81BBFF" w14:textId="77777777" w:rsidR="00FF5AFD" w:rsidRDefault="00FF5AFD" w:rsidP="00C716FE">
                        <w:pPr>
                          <w:ind w:left="273"/>
                          <w:rPr>
                            <w:b/>
                            <w:sz w:val="20"/>
                          </w:rPr>
                        </w:pPr>
                        <w:r>
                          <w:rPr>
                            <w:b/>
                            <w:sz w:val="20"/>
                          </w:rPr>
                          <w:t>Conformance Requirement 13 (Attribute Names):</w:t>
                        </w:r>
                      </w:p>
                      <w:p w14:paraId="2E15D332" w14:textId="77777777" w:rsidR="00FF5AFD" w:rsidRDefault="00FF5AFD" w:rsidP="00C716FE">
                        <w:pPr>
                          <w:spacing w:before="9"/>
                          <w:ind w:left="273"/>
                          <w:rPr>
                            <w:sz w:val="20"/>
                          </w:rPr>
                        </w:pPr>
                        <w:r>
                          <w:rPr>
                            <w:sz w:val="20"/>
                          </w:rPr>
                          <w:t>QDM attributes referenced in the CQL:</w:t>
                        </w:r>
                      </w:p>
                      <w:p w14:paraId="1653E96D" w14:textId="77777777" w:rsidR="00FF5AFD" w:rsidRDefault="00FF5AFD" w:rsidP="00C716FE">
                        <w:pPr>
                          <w:spacing w:before="5"/>
                          <w:rPr>
                            <w:sz w:val="21"/>
                          </w:rPr>
                        </w:pPr>
                      </w:p>
                      <w:p w14:paraId="2C2EC048" w14:textId="77777777" w:rsidR="00FF5AFD" w:rsidRPr="00591828" w:rsidRDefault="00FF5AF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FF5AFD" w:rsidRPr="00591828" w:rsidRDefault="00FF5AF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v:textbox>
                </v:shape>
                <w10:wrap type="topAndBottom" anchorx="page"/>
              </v:group>
            </w:pict>
          </mc:Fallback>
        </mc:AlternateContent>
      </w:r>
      <w:r w:rsidR="009D1A4A">
        <w:t>This</w:t>
      </w:r>
      <w:r w:rsidR="009D1A4A">
        <w:rPr>
          <w:spacing w:val="-7"/>
        </w:rPr>
        <w:t xml:space="preserve"> </w:t>
      </w:r>
      <w:r w:rsidR="009D1A4A">
        <w:t>section</w:t>
      </w:r>
      <w:r w:rsidR="009D1A4A">
        <w:rPr>
          <w:spacing w:val="-7"/>
        </w:rPr>
        <w:t xml:space="preserve"> </w:t>
      </w:r>
      <w:r w:rsidR="009D1A4A">
        <w:t>refers</w:t>
      </w:r>
      <w:r w:rsidR="009D1A4A">
        <w:rPr>
          <w:spacing w:val="-7"/>
        </w:rPr>
        <w:t xml:space="preserve"> </w:t>
      </w:r>
      <w:r w:rsidR="009D1A4A">
        <w:t>only</w:t>
      </w:r>
      <w:r w:rsidR="009D1A4A">
        <w:rPr>
          <w:spacing w:val="-7"/>
        </w:rPr>
        <w:t xml:space="preserve"> </w:t>
      </w:r>
      <w:r w:rsidR="009D1A4A">
        <w:t>to</w:t>
      </w:r>
      <w:r w:rsidR="009D1A4A">
        <w:rPr>
          <w:spacing w:val="-7"/>
        </w:rPr>
        <w:t xml:space="preserve"> </w:t>
      </w:r>
      <w:r w:rsidR="009D1A4A">
        <w:t>attributes</w:t>
      </w:r>
      <w:r w:rsidR="009D1A4A">
        <w:rPr>
          <w:spacing w:val="-7"/>
        </w:rPr>
        <w:t xml:space="preserve"> </w:t>
      </w:r>
      <w:r w:rsidR="009D1A4A">
        <w:t>described</w:t>
      </w:r>
      <w:r w:rsidR="009D1A4A">
        <w:rPr>
          <w:spacing w:val="-7"/>
        </w:rPr>
        <w:t xml:space="preserve"> </w:t>
      </w:r>
      <w:bookmarkStart w:id="83" w:name="_bookmark53"/>
      <w:bookmarkEnd w:id="83"/>
      <w:r w:rsidR="009D1A4A">
        <w:t>in</w:t>
      </w:r>
      <w:r w:rsidR="009D1A4A">
        <w:rPr>
          <w:spacing w:val="-7"/>
        </w:rPr>
        <w:t xml:space="preserve"> </w:t>
      </w:r>
      <w:r w:rsidR="009D1A4A">
        <w:t>the</w:t>
      </w:r>
      <w:r w:rsidR="009D1A4A">
        <w:rPr>
          <w:spacing w:val="-7"/>
        </w:rPr>
        <w:t xml:space="preserve"> </w:t>
      </w:r>
      <w:r w:rsidR="009D1A4A">
        <w:t>QDM</w:t>
      </w:r>
      <w:r w:rsidR="009D1A4A">
        <w:rPr>
          <w:spacing w:val="-7"/>
        </w:rPr>
        <w:t xml:space="preserve"> </w:t>
      </w:r>
      <w:r w:rsidR="009D1A4A">
        <w:t>specification.</w:t>
      </w:r>
      <w:r w:rsidR="009D1A4A">
        <w:rPr>
          <w:spacing w:val="4"/>
        </w:rPr>
        <w:t xml:space="preserve"> </w:t>
      </w:r>
      <w:r w:rsidR="009D1A4A">
        <w:t>All</w:t>
      </w:r>
      <w:r w:rsidR="009D1A4A">
        <w:rPr>
          <w:spacing w:val="-7"/>
        </w:rPr>
        <w:t xml:space="preserve"> </w:t>
      </w:r>
      <w:r w:rsidR="009D1A4A">
        <w:t>QDM</w:t>
      </w:r>
      <w:r w:rsidR="009D1A4A">
        <w:rPr>
          <w:spacing w:val="-7"/>
        </w:rPr>
        <w:t xml:space="preserve"> </w:t>
      </w:r>
      <w:r w:rsidR="009D1A4A">
        <w:t>attributes</w:t>
      </w:r>
      <w:r w:rsidR="009D1A4A">
        <w:rPr>
          <w:spacing w:val="-7"/>
        </w:rPr>
        <w:t xml:space="preserve"> </w:t>
      </w:r>
      <w:r w:rsidR="009D1A4A">
        <w:t>referenced</w:t>
      </w:r>
      <w:r w:rsidR="009D1A4A">
        <w:rPr>
          <w:spacing w:val="-7"/>
        </w:rPr>
        <w:t xml:space="preserve"> </w:t>
      </w:r>
      <w:r w:rsidR="009D1A4A">
        <w:t>in the</w:t>
      </w:r>
      <w:r w:rsidR="009D1A4A">
        <w:rPr>
          <w:spacing w:val="-9"/>
        </w:rPr>
        <w:t xml:space="preserve"> </w:t>
      </w:r>
      <w:r w:rsidR="009D1A4A">
        <w:t>CQL</w:t>
      </w:r>
      <w:r w:rsidR="009D1A4A">
        <w:rPr>
          <w:spacing w:val="-9"/>
        </w:rPr>
        <w:t xml:space="preserve"> </w:t>
      </w:r>
      <w:r w:rsidR="009D1A4A">
        <w:t>follow</w:t>
      </w:r>
      <w:r w:rsidR="009D1A4A">
        <w:rPr>
          <w:spacing w:val="-9"/>
        </w:rPr>
        <w:t xml:space="preserve"> </w:t>
      </w:r>
      <w:hyperlink w:anchor="_bookmark53" w:history="1">
        <w:r w:rsidR="009D1A4A">
          <w:rPr>
            <w:color w:val="0000FF"/>
          </w:rPr>
          <w:t>Conformance</w:t>
        </w:r>
        <w:r w:rsidR="009D1A4A">
          <w:rPr>
            <w:color w:val="0000FF"/>
            <w:spacing w:val="-9"/>
          </w:rPr>
          <w:t xml:space="preserve"> </w:t>
        </w:r>
        <w:r w:rsidR="009D1A4A">
          <w:rPr>
            <w:color w:val="0000FF"/>
          </w:rPr>
          <w:t>Requirement</w:t>
        </w:r>
        <w:r w:rsidR="009D1A4A">
          <w:rPr>
            <w:color w:val="0000FF"/>
            <w:spacing w:val="-9"/>
          </w:rPr>
          <w:t xml:space="preserve"> </w:t>
        </w:r>
        <w:r w:rsidR="009D1A4A">
          <w:rPr>
            <w:color w:val="0000FF"/>
          </w:rPr>
          <w:t>13</w:t>
        </w:r>
      </w:hyperlink>
      <w:r w:rsidR="009D1A4A">
        <w:t>.</w:t>
      </w:r>
    </w:p>
    <w:p w14:paraId="62381451" w14:textId="1DFBDB6C" w:rsidR="00C716FE" w:rsidRDefault="00C716FE">
      <w:pPr>
        <w:pStyle w:val="BodyText"/>
        <w:spacing w:line="240" w:lineRule="exact"/>
        <w:ind w:left="120" w:right="145"/>
      </w:pPr>
    </w:p>
    <w:p w14:paraId="6E305328" w14:textId="77777777" w:rsidR="00C716FE" w:rsidRDefault="00C716FE" w:rsidP="00C716FE">
      <w:pPr>
        <w:pStyle w:val="BodyText"/>
        <w:spacing w:before="2"/>
        <w:rPr>
          <w:sz w:val="9"/>
        </w:rPr>
      </w:pPr>
      <w:r>
        <w:rPr>
          <w:noProof/>
        </w:rPr>
        <mc:AlternateContent>
          <mc:Choice Requires="wps">
            <w:drawing>
              <wp:anchor distT="0" distB="0" distL="0" distR="0" simplePos="0" relativeHeight="251667968" behindDoc="0" locked="0" layoutInCell="1" allowOverlap="1" wp14:anchorId="6A4FBFD0" wp14:editId="6EB9834C">
                <wp:simplePos x="0" y="0"/>
                <wp:positionH relativeFrom="page">
                  <wp:posOffset>914400</wp:posOffset>
                </wp:positionH>
                <wp:positionV relativeFrom="paragraph">
                  <wp:posOffset>93980</wp:posOffset>
                </wp:positionV>
                <wp:extent cx="2376805" cy="0"/>
                <wp:effectExtent l="12700" t="17780" r="23495" b="20320"/>
                <wp:wrapTopAndBottom/>
                <wp:docPr id="1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D66A9" id="Line 2" o:spid="_x0000_s1026" style="position:absolute;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4pt" to="259.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" strokeweight=".14039mm">
                <w10:wrap type="topAndBottom" anchorx="page"/>
              </v:line>
            </w:pict>
          </mc:Fallback>
        </mc:AlternateContent>
      </w:r>
    </w:p>
    <w:p w14:paraId="4EF3139A" w14:textId="77777777" w:rsidR="00C716FE" w:rsidRDefault="00C716FE" w:rsidP="00C716FE">
      <w:pPr>
        <w:spacing w:line="224" w:lineRule="exact"/>
        <w:ind w:left="359" w:right="110"/>
        <w:rPr>
          <w:sz w:val="18"/>
        </w:rPr>
      </w:pPr>
      <w:r w:rsidRPr="00D52566">
        <w:rPr>
          <w:rFonts w:ascii="Lucida Grande" w:hAnsi="Lucida Grande" w:cs="Lucida Grande"/>
          <w:b/>
          <w:color w:val="000000"/>
          <w:vertAlign w:val="superscript"/>
        </w:rPr>
        <w:t>§</w:t>
      </w:r>
      <w:r>
        <w:rPr>
          <w:sz w:val="18"/>
        </w:rPr>
        <w:t>Note QDM considers Datetime to be one word when considering casing.</w:t>
      </w:r>
    </w:p>
    <w:p w14:paraId="5E43CE57" w14:textId="77777777" w:rsidR="00C716FE" w:rsidRDefault="00C716FE" w:rsidP="00C716FE">
      <w:pPr>
        <w:spacing w:line="224" w:lineRule="exact"/>
        <w:rPr>
          <w:sz w:val="18"/>
        </w:rPr>
      </w:pPr>
    </w:p>
    <w:p w14:paraId="2CEF2C06" w14:textId="77777777" w:rsidR="00083E73" w:rsidRDefault="00083E73">
      <w:pPr>
        <w:pStyle w:val="BodyText"/>
        <w:spacing w:before="3"/>
        <w:rPr>
          <w:sz w:val="29"/>
        </w:rPr>
      </w:pPr>
    </w:p>
    <w:p w14:paraId="04CE9F04" w14:textId="77777777" w:rsidR="00083E73" w:rsidRDefault="009D1A4A">
      <w:pPr>
        <w:pStyle w:val="BodyText"/>
        <w:spacing w:before="62" w:line="256" w:lineRule="auto"/>
        <w:ind w:left="120" w:right="110"/>
      </w:pPr>
      <w:r>
        <w:t xml:space="preserve">Examples of attributes conforming to </w:t>
      </w:r>
      <w:hyperlink w:anchor="_bookmark53" w:history="1">
        <w:r>
          <w:rPr>
            <w:color w:val="0000FF"/>
          </w:rPr>
          <w:t>Conformance Requirement 13</w:t>
        </w:r>
      </w:hyperlink>
      <w:r>
        <w:rPr>
          <w:color w:val="0000FF"/>
        </w:rPr>
        <w:t xml:space="preserve"> </w:t>
      </w:r>
      <w:r>
        <w:t>is given below. For a full list of valid of attributes per QDM datatype please refer to the QDM specification [</w:t>
      </w:r>
      <w:hyperlink w:anchor="_bookmark59" w:history="1">
        <w:r>
          <w:rPr>
            <w:color w:val="0000FF"/>
          </w:rPr>
          <w:t>2</w:t>
        </w:r>
      </w:hyperlink>
      <w:r>
        <w:t>].</w:t>
      </w:r>
    </w:p>
    <w:p w14:paraId="05B7085D" w14:textId="77777777" w:rsidR="00083E73" w:rsidRDefault="00083E73">
      <w:pPr>
        <w:pStyle w:val="BodyText"/>
        <w:rPr>
          <w:sz w:val="20"/>
        </w:rPr>
      </w:pPr>
    </w:p>
    <w:p w14:paraId="59C89C32" w14:textId="77777777" w:rsidR="00083E73" w:rsidRDefault="004B037C">
      <w:pPr>
        <w:pStyle w:val="BodyText"/>
        <w:spacing w:before="4"/>
        <w:rPr>
          <w:sz w:val="16"/>
        </w:rPr>
      </w:pPr>
      <w:r>
        <w:rPr>
          <w:noProof/>
        </w:rPr>
        <mc:AlternateContent>
          <mc:Choice Requires="wps">
            <w:drawing>
              <wp:anchor distT="0" distB="0" distL="0" distR="0" simplePos="0" relativeHeight="251654656" behindDoc="0" locked="0" layoutInCell="1" allowOverlap="1" wp14:anchorId="2ED723FA" wp14:editId="5DEEED2C">
                <wp:simplePos x="0" y="0"/>
                <wp:positionH relativeFrom="page">
                  <wp:posOffset>914400</wp:posOffset>
                </wp:positionH>
                <wp:positionV relativeFrom="paragraph">
                  <wp:posOffset>146685</wp:posOffset>
                </wp:positionV>
                <wp:extent cx="5943600" cy="0"/>
                <wp:effectExtent l="12700" t="6985" r="25400" b="31115"/>
                <wp:wrapTopAndBottom/>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17C889" id="Line 11"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lcuPo8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001CFDCA" w14:textId="77777777" w:rsidR="00083E73" w:rsidRDefault="009D1A4A">
      <w:pPr>
        <w:spacing w:after="14" w:line="256" w:lineRule="auto"/>
        <w:ind w:left="120" w:right="7971"/>
        <w:jc w:val="both"/>
        <w:rPr>
          <w:rFonts w:ascii="Courier New"/>
          <w:sz w:val="18"/>
        </w:rPr>
      </w:pPr>
      <w:proofErr w:type="spellStart"/>
      <w:r>
        <w:rPr>
          <w:rFonts w:ascii="Courier New"/>
          <w:w w:val="95"/>
          <w:sz w:val="18"/>
        </w:rPr>
        <w:t>relevantPeriod</w:t>
      </w:r>
      <w:proofErr w:type="spellEnd"/>
      <w:r>
        <w:rPr>
          <w:rFonts w:ascii="Courier New"/>
          <w:w w:val="95"/>
          <w:sz w:val="18"/>
        </w:rPr>
        <w:t xml:space="preserve"> </w:t>
      </w:r>
      <w:proofErr w:type="spellStart"/>
      <w:r>
        <w:rPr>
          <w:rFonts w:ascii="Courier New"/>
          <w:w w:val="95"/>
          <w:sz w:val="18"/>
        </w:rPr>
        <w:t>authorDatetime</w:t>
      </w:r>
      <w:proofErr w:type="spellEnd"/>
      <w:r>
        <w:rPr>
          <w:rFonts w:ascii="Courier New"/>
          <w:w w:val="95"/>
          <w:sz w:val="18"/>
        </w:rPr>
        <w:t xml:space="preserve"> </w:t>
      </w:r>
      <w:r>
        <w:rPr>
          <w:rFonts w:ascii="Courier New"/>
          <w:sz w:val="18"/>
        </w:rPr>
        <w:t>result</w:t>
      </w:r>
    </w:p>
    <w:p w14:paraId="7340D6C4" w14:textId="77777777" w:rsidR="00083E73" w:rsidRDefault="004B037C">
      <w:pPr>
        <w:pStyle w:val="BodyText"/>
        <w:spacing w:line="20" w:lineRule="exact"/>
        <w:ind w:left="116"/>
        <w:rPr>
          <w:rFonts w:ascii="Courier New"/>
          <w:sz w:val="2"/>
        </w:rPr>
      </w:pPr>
      <w:r>
        <w:rPr>
          <w:rFonts w:ascii="Courier New"/>
          <w:noProof/>
          <w:sz w:val="2"/>
        </w:rPr>
        <mc:AlternateContent>
          <mc:Choice Requires="wpg">
            <w:drawing>
              <wp:inline distT="0" distB="0" distL="0" distR="0" wp14:anchorId="2AF24862" wp14:editId="320DA6D9">
                <wp:extent cx="5948680" cy="5080"/>
                <wp:effectExtent l="0" t="0" r="7620" b="7620"/>
                <wp:docPr id="2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4" name="Line 1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9A6C9A8" id="Group 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e+xqxIC&#10;AACIBAAADgAAAAAAAAAAAAAAAAAuAgAAZHJzL2Uyb0RvYy54bWxQSwECLQAUAAYACAAAACEAEPYs&#10;itoAAAACAQAADwAAAAAAAAAAAAAAAABsBAAAZHJzL2Rvd25yZXYueG1sUEsFBgAAAAAEAAQA8wAA&#10;AHMFAAAAAA==&#10;">
                <v:line id="Line 1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" strokeweight=".14039mm"/>
                <w10:anchorlock/>
              </v:group>
            </w:pict>
          </mc:Fallback>
        </mc:AlternateContent>
      </w:r>
    </w:p>
    <w:p w14:paraId="197C19BD" w14:textId="77777777" w:rsidR="00083E73" w:rsidRDefault="00083E73">
      <w:pPr>
        <w:pStyle w:val="BodyText"/>
        <w:rPr>
          <w:rFonts w:ascii="Courier New"/>
          <w:sz w:val="20"/>
        </w:rPr>
      </w:pPr>
    </w:p>
    <w:p w14:paraId="59430E0E" w14:textId="77777777" w:rsidR="00083E73" w:rsidRDefault="00083E73">
      <w:pPr>
        <w:pStyle w:val="BodyText"/>
        <w:spacing w:before="5"/>
        <w:rPr>
          <w:rFonts w:ascii="Courier New"/>
          <w:sz w:val="16"/>
        </w:rPr>
      </w:pPr>
    </w:p>
    <w:p w14:paraId="7C7F1FB3" w14:textId="77777777" w:rsidR="00083E73" w:rsidRDefault="009D1A4A">
      <w:pPr>
        <w:pStyle w:val="Heading2"/>
        <w:numPr>
          <w:ilvl w:val="1"/>
          <w:numId w:val="2"/>
        </w:numPr>
        <w:tabs>
          <w:tab w:val="left" w:pos="777"/>
          <w:tab w:val="left" w:pos="778"/>
        </w:tabs>
        <w:spacing w:before="52"/>
        <w:ind w:left="777" w:hanging="657"/>
      </w:pPr>
      <w:bookmarkStart w:id="84" w:name="2.10_Aliases_and_Argument_Names"/>
      <w:bookmarkStart w:id="85" w:name="_bookmark54"/>
      <w:bookmarkEnd w:id="84"/>
      <w:bookmarkEnd w:id="85"/>
      <w:r>
        <w:t>Aliases and Argument</w:t>
      </w:r>
      <w:r>
        <w:rPr>
          <w:spacing w:val="-17"/>
        </w:rPr>
        <w:t xml:space="preserve"> </w:t>
      </w:r>
      <w:r>
        <w:t>Names</w:t>
      </w:r>
    </w:p>
    <w:p w14:paraId="33F01675" w14:textId="77777777" w:rsidR="00083E73" w:rsidRDefault="00083E73">
      <w:pPr>
        <w:pStyle w:val="BodyText"/>
        <w:spacing w:before="1"/>
        <w:rPr>
          <w:b/>
          <w:sz w:val="23"/>
        </w:rPr>
      </w:pPr>
    </w:p>
    <w:p w14:paraId="1C9A46DF" w14:textId="77777777" w:rsidR="00083E73" w:rsidRDefault="009D1A4A">
      <w:pPr>
        <w:pStyle w:val="BodyText"/>
        <w:spacing w:line="240" w:lineRule="exact"/>
        <w:ind w:left="120" w:right="394"/>
      </w:pPr>
      <w:r>
        <w:t xml:space="preserve">Aliases are used in CQL as local variable names to refer to sections of code. When defining a function, argument names are used to create scoped variables that </w:t>
      </w:r>
      <w:bookmarkStart w:id="86" w:name="_bookmark55"/>
      <w:bookmarkEnd w:id="86"/>
      <w:r>
        <w:t xml:space="preserve">refer to the function inputs. Both aliases and argument names conform to </w:t>
      </w:r>
      <w:hyperlink w:anchor="_bookmark55" w:history="1">
        <w:r>
          <w:rPr>
            <w:color w:val="0000FF"/>
          </w:rPr>
          <w:t>Conformance Requirement 14</w:t>
        </w:r>
      </w:hyperlink>
      <w:r>
        <w:t>.</w:t>
      </w:r>
    </w:p>
    <w:p w14:paraId="659D8D9C" w14:textId="77777777" w:rsidR="00083E73" w:rsidRDefault="004B037C">
      <w:pPr>
        <w:pStyle w:val="BodyText"/>
        <w:spacing w:before="5"/>
        <w:rPr>
          <w:sz w:val="19"/>
        </w:rPr>
      </w:pPr>
      <w:r>
        <w:rPr>
          <w:noProof/>
        </w:rPr>
        <mc:AlternateContent>
          <mc:Choice Requires="wpg">
            <w:drawing>
              <wp:anchor distT="0" distB="0" distL="0" distR="0" simplePos="0" relativeHeight="251656704" behindDoc="0" locked="0" layoutInCell="1" allowOverlap="1" wp14:anchorId="552583C8" wp14:editId="50C6A1F5">
                <wp:simplePos x="0" y="0"/>
                <wp:positionH relativeFrom="page">
                  <wp:posOffset>913765</wp:posOffset>
                </wp:positionH>
                <wp:positionV relativeFrom="paragraph">
                  <wp:posOffset>166370</wp:posOffset>
                </wp:positionV>
                <wp:extent cx="5944235" cy="1499235"/>
                <wp:effectExtent l="0" t="1270" r="12700" b="10795"/>
                <wp:wrapTopAndBottom/>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63"/>
                          <a:chExt cx="9361" cy="2361"/>
                        </a:xfrm>
                      </wpg:grpSpPr>
                      <wps:wsp>
                        <wps:cNvPr id="20" name="Freeform 8"/>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6"/>
                        <wps:cNvSpPr txBox="1">
                          <a:spLocks noChangeArrowheads="1"/>
                        </wps:cNvSpPr>
                        <wps:spPr bwMode="auto">
                          <a:xfrm>
                            <a:off x="1440" y="263"/>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A602E" w14:textId="77777777" w:rsidR="00FF5AFD" w:rsidRDefault="00FF5AFD">
                              <w:pPr>
                                <w:spacing w:before="3"/>
                                <w:rPr>
                                  <w:sz w:val="20"/>
                                </w:rPr>
                              </w:pPr>
                            </w:p>
                            <w:p w14:paraId="4CF8A1D9" w14:textId="77777777" w:rsidR="00FF5AFD" w:rsidRDefault="00FF5AFD">
                              <w:pPr>
                                <w:ind w:left="273"/>
                                <w:rPr>
                                  <w:b/>
                                  <w:sz w:val="20"/>
                                </w:rPr>
                              </w:pPr>
                              <w:r>
                                <w:rPr>
                                  <w:b/>
                                  <w:sz w:val="20"/>
                                </w:rPr>
                                <w:t>Conformance Requirement 14 (Aliases and Argument Names):</w:t>
                              </w:r>
                            </w:p>
                            <w:p w14:paraId="7965D333" w14:textId="2EA692C9" w:rsidR="00FF5AFD" w:rsidRDefault="00FF5AFD">
                              <w:pPr>
                                <w:spacing w:before="9"/>
                                <w:ind w:left="273"/>
                                <w:rPr>
                                  <w:sz w:val="20"/>
                                </w:rPr>
                              </w:pPr>
                              <w:r>
                                <w:rPr>
                                  <w:sz w:val="20"/>
                                </w:rPr>
                                <w:t>Aliases and argument names referenced in the CQL :</w:t>
                              </w:r>
                            </w:p>
                            <w:p w14:paraId="526455C5" w14:textId="77777777" w:rsidR="00FF5AFD" w:rsidRDefault="00FF5AFD">
                              <w:pPr>
                                <w:spacing w:before="5"/>
                                <w:rPr>
                                  <w:sz w:val="21"/>
                                </w:rPr>
                              </w:pPr>
                            </w:p>
                            <w:p w14:paraId="6E3B4559" w14:textId="77777777" w:rsidR="00FF5AFD" w:rsidRPr="0042214B" w:rsidRDefault="00FF5AF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583C8" id="Group 5" o:spid="_x0000_s1084" style="position:absolute;margin-left:71.95pt;margin-top:13.1pt;width:468.05pt;height:118.05pt;z-index:251656704;mso-wrap-distance-left:0;mso-wrap-distance-right:0;mso-position-horizontal-relative:page;mso-position-vertical-relative:text" coordorigin="1440,263"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">
                <v:shape id="Freeform 8" o:spid="_x0000_s1085"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" path="m9272,l80,,49,6,23,23,6,48,,79,,2272r6,31l23,2329r26,17l80,2352r9192,l9303,2346r26,-17l9346,2303r6,-31l9352,79r-6,-31l9329,23,9303,6,9272,xe" fillcolor="#fffde8" stroked="f">
                  <v:path arrowok="t" o:connecttype="custom" o:connectlocs="9272,267;80,267;49,273;23,290;6,315;0,346;0,2539;6,2570;23,2596;49,2613;80,2619;9272,2619;9303,2613;9329,2596;9346,2570;9352,2539;9352,346;9346,315;9329,290;9303,273;9272,267" o:connectangles="0,0,0,0,0,0,0,0,0,0,0,0,0,0,0,0,0,0,0,0,0"/>
                </v:shape>
                <v:shape id="Freeform 7" o:spid="_x0000_s1086"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" path="m9272,l80,,49,6,23,23,6,48,,79,,2272r6,31l23,2329r26,17l80,2352r9192,l9303,2346r26,-17l9346,2303r6,-31l9352,79r-6,-31l9329,23,9303,6,9272,xe" filled="f" strokeweight=".14056mm">
                  <v:path arrowok="t" o:connecttype="custom" o:connectlocs="9272,267;80,267;49,273;23,290;6,315;0,346;0,2539;6,2570;23,2596;49,2613;80,2619;9272,2619;9303,2613;9329,2596;9346,2570;9352,2539;9352,346;9346,315;9329,290;9303,273;9272,267" o:connectangles="0,0,0,0,0,0,0,0,0,0,0,0,0,0,0,0,0,0,0,0,0"/>
                </v:shape>
                <v:shape id="_x0000_s1087" type="#_x0000_t202" style="position:absolute;left:1440;top:263;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56A602E" w14:textId="77777777" w:rsidR="00FF5AFD" w:rsidRDefault="00FF5AFD">
                        <w:pPr>
                          <w:spacing w:before="3"/>
                          <w:rPr>
                            <w:sz w:val="20"/>
                          </w:rPr>
                        </w:pPr>
                      </w:p>
                      <w:p w14:paraId="4CF8A1D9" w14:textId="77777777" w:rsidR="00FF5AFD" w:rsidRDefault="00FF5AFD">
                        <w:pPr>
                          <w:ind w:left="273"/>
                          <w:rPr>
                            <w:b/>
                            <w:sz w:val="20"/>
                          </w:rPr>
                        </w:pPr>
                        <w:r>
                          <w:rPr>
                            <w:b/>
                            <w:sz w:val="20"/>
                          </w:rPr>
                          <w:t>Conformance Requirement 14 (Aliases and Argument Names):</w:t>
                        </w:r>
                      </w:p>
                      <w:p w14:paraId="7965D333" w14:textId="2EA692C9" w:rsidR="00FF5AFD" w:rsidRDefault="00FF5AFD">
                        <w:pPr>
                          <w:spacing w:before="9"/>
                          <w:ind w:left="273"/>
                          <w:rPr>
                            <w:sz w:val="20"/>
                          </w:rPr>
                        </w:pPr>
                        <w:r>
                          <w:rPr>
                            <w:sz w:val="20"/>
                          </w:rPr>
                          <w:t>Aliases and argument names referenced in the CQL :</w:t>
                        </w:r>
                      </w:p>
                      <w:p w14:paraId="526455C5" w14:textId="77777777" w:rsidR="00FF5AFD" w:rsidRDefault="00FF5AFD">
                        <w:pPr>
                          <w:spacing w:before="5"/>
                          <w:rPr>
                            <w:sz w:val="21"/>
                          </w:rPr>
                        </w:pPr>
                      </w:p>
                      <w:p w14:paraId="6E3B4559" w14:textId="77777777" w:rsidR="00FF5AFD" w:rsidRPr="0042214B" w:rsidRDefault="00FF5AF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v:textbox>
                </v:shape>
                <w10:wrap type="topAndBottom" anchorx="page"/>
              </v:group>
            </w:pict>
          </mc:Fallback>
        </mc:AlternateContent>
      </w:r>
    </w:p>
    <w:p w14:paraId="684E8724" w14:textId="77777777" w:rsidR="00083E73" w:rsidRDefault="00083E73">
      <w:pPr>
        <w:pStyle w:val="BodyText"/>
        <w:rPr>
          <w:sz w:val="20"/>
        </w:rPr>
      </w:pPr>
    </w:p>
    <w:p w14:paraId="27A35861" w14:textId="77777777" w:rsidR="00083E73" w:rsidRDefault="00083E73">
      <w:pPr>
        <w:pStyle w:val="BodyText"/>
        <w:spacing w:before="4"/>
        <w:rPr>
          <w:sz w:val="21"/>
        </w:rPr>
      </w:pPr>
    </w:p>
    <w:p w14:paraId="40825515" w14:textId="77777777" w:rsidR="00083E73" w:rsidRDefault="009D1A4A">
      <w:pPr>
        <w:pStyle w:val="BodyText"/>
        <w:spacing w:before="62"/>
        <w:ind w:left="120" w:right="110"/>
      </w:pPr>
      <w:r>
        <w:t>For example:</w:t>
      </w:r>
    </w:p>
    <w:p w14:paraId="6306EA48" w14:textId="77777777" w:rsidR="00083E73" w:rsidRDefault="00083E73">
      <w:pPr>
        <w:pStyle w:val="BodyText"/>
        <w:rPr>
          <w:sz w:val="20"/>
        </w:rPr>
      </w:pPr>
    </w:p>
    <w:p w14:paraId="1B56BC54" w14:textId="77777777" w:rsidR="00083E73" w:rsidRDefault="004B037C">
      <w:pPr>
        <w:pStyle w:val="BodyText"/>
        <w:spacing w:before="9"/>
        <w:rPr>
          <w:sz w:val="17"/>
        </w:rPr>
      </w:pPr>
      <w:r>
        <w:rPr>
          <w:noProof/>
        </w:rPr>
        <mc:AlternateContent>
          <mc:Choice Requires="wps">
            <w:drawing>
              <wp:anchor distT="0" distB="0" distL="0" distR="0" simplePos="0" relativeHeight="251659776" behindDoc="0" locked="0" layoutInCell="1" allowOverlap="1" wp14:anchorId="1D64060E" wp14:editId="6F4006A6">
                <wp:simplePos x="0" y="0"/>
                <wp:positionH relativeFrom="page">
                  <wp:posOffset>914400</wp:posOffset>
                </wp:positionH>
                <wp:positionV relativeFrom="paragraph">
                  <wp:posOffset>157480</wp:posOffset>
                </wp:positionV>
                <wp:extent cx="5943600" cy="0"/>
                <wp:effectExtent l="12700" t="17780" r="25400" b="20320"/>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EEBE0"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pt" to="54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" strokeweight=".14039mm">
                <w10:wrap type="topAndBottom" anchorx="page"/>
              </v:line>
            </w:pict>
          </mc:Fallback>
        </mc:AlternateContent>
      </w:r>
    </w:p>
    <w:p w14:paraId="698392C4" w14:textId="3D45DFA9" w:rsidR="00083E73" w:rsidRDefault="009D1A4A">
      <w:pPr>
        <w:spacing w:line="256" w:lineRule="auto"/>
        <w:ind w:left="442" w:right="3884" w:hanging="323"/>
        <w:rPr>
          <w:rFonts w:ascii="Courier New"/>
          <w:sz w:val="18"/>
        </w:rPr>
      </w:pPr>
      <w:r>
        <w:rPr>
          <w:rFonts w:ascii="Courier New"/>
          <w:b/>
          <w:color w:val="7F0054"/>
          <w:sz w:val="18"/>
        </w:rPr>
        <w:t xml:space="preserve">define </w:t>
      </w:r>
      <w:r>
        <w:rPr>
          <w:rFonts w:ascii="Courier New"/>
          <w:color w:val="0000FF"/>
          <w:sz w:val="18"/>
        </w:rPr>
        <w:t>"Encounters During Measurement Period"</w:t>
      </w:r>
      <w:r>
        <w:rPr>
          <w:rFonts w:ascii="Courier New"/>
          <w:sz w:val="18"/>
        </w:rPr>
        <w:t xml:space="preserve">: </w:t>
      </w:r>
      <w:r>
        <w:rPr>
          <w:rFonts w:ascii="Courier New"/>
          <w:color w:val="0000FF"/>
          <w:sz w:val="18"/>
        </w:rPr>
        <w:t xml:space="preserve">"Valid Encounters" </w:t>
      </w:r>
      <w:proofErr w:type="spellStart"/>
      <w:r w:rsidR="009A163D">
        <w:rPr>
          <w:rFonts w:ascii="Courier New"/>
          <w:sz w:val="18"/>
        </w:rPr>
        <w:t>QualifyingEncounter</w:t>
      </w:r>
      <w:proofErr w:type="spellEnd"/>
    </w:p>
    <w:p w14:paraId="77A26881" w14:textId="3CA219C1" w:rsidR="00083E73" w:rsidRDefault="009D1A4A">
      <w:pPr>
        <w:spacing w:before="1"/>
        <w:ind w:left="765" w:right="110"/>
        <w:rPr>
          <w:rFonts w:ascii="Courier New"/>
          <w:sz w:val="18"/>
        </w:rPr>
      </w:pPr>
      <w:r>
        <w:rPr>
          <w:rFonts w:ascii="Courier New"/>
          <w:b/>
          <w:color w:val="7F0054"/>
          <w:sz w:val="18"/>
        </w:rPr>
        <w:t xml:space="preserve">where </w:t>
      </w:r>
      <w:proofErr w:type="spellStart"/>
      <w:r w:rsidR="009A163D">
        <w:rPr>
          <w:rFonts w:ascii="Courier New"/>
          <w:sz w:val="18"/>
        </w:rPr>
        <w:t>QualifyingEncounter</w:t>
      </w:r>
      <w:r>
        <w:rPr>
          <w:rFonts w:ascii="Courier New"/>
          <w:sz w:val="18"/>
        </w:rPr>
        <w:t>.relevantPeriod</w:t>
      </w:r>
      <w:proofErr w:type="spellEnd"/>
      <w:r>
        <w:rPr>
          <w:rFonts w:ascii="Courier New"/>
          <w:sz w:val="18"/>
        </w:rPr>
        <w:t xml:space="preserve"> </w:t>
      </w:r>
      <w:r>
        <w:rPr>
          <w:rFonts w:ascii="Courier New"/>
          <w:b/>
          <w:color w:val="7F0054"/>
          <w:sz w:val="18"/>
        </w:rPr>
        <w:t xml:space="preserve">during </w:t>
      </w:r>
      <w:r>
        <w:rPr>
          <w:rFonts w:ascii="Courier New"/>
          <w:color w:val="0000FF"/>
          <w:sz w:val="18"/>
        </w:rPr>
        <w:t>"Measurement Period"</w:t>
      </w:r>
    </w:p>
    <w:p w14:paraId="2C900E02" w14:textId="77777777" w:rsidR="00083E73" w:rsidRDefault="00083E73">
      <w:pPr>
        <w:pStyle w:val="BodyText"/>
        <w:spacing w:before="7"/>
        <w:rPr>
          <w:rFonts w:ascii="Courier New"/>
          <w:sz w:val="20"/>
        </w:rPr>
      </w:pPr>
    </w:p>
    <w:p w14:paraId="2D7620FE" w14:textId="77777777" w:rsidR="00083E73" w:rsidRDefault="009D1A4A">
      <w:pPr>
        <w:spacing w:before="1"/>
        <w:ind w:left="120" w:right="110"/>
        <w:rPr>
          <w:rFonts w:ascii="Courier New"/>
          <w:sz w:val="18"/>
        </w:rPr>
      </w:pPr>
      <w:r>
        <w:rPr>
          <w:rFonts w:ascii="Courier New"/>
          <w:b/>
          <w:color w:val="7F0054"/>
          <w:sz w:val="18"/>
        </w:rPr>
        <w:t xml:space="preserve">define function </w:t>
      </w:r>
      <w:r>
        <w:rPr>
          <w:rFonts w:ascii="Courier New"/>
          <w:color w:val="0000FF"/>
          <w:sz w:val="18"/>
        </w:rPr>
        <w:t>"ED Stay Time"</w:t>
      </w:r>
      <w:r>
        <w:rPr>
          <w:rFonts w:ascii="Courier New"/>
          <w:sz w:val="18"/>
        </w:rPr>
        <w:t xml:space="preserve">(Encounter </w:t>
      </w:r>
      <w:r>
        <w:rPr>
          <w:rFonts w:ascii="Courier New"/>
          <w:color w:val="0000FF"/>
          <w:sz w:val="18"/>
        </w:rPr>
        <w:t>"Encounter, Performed"</w:t>
      </w:r>
      <w:r>
        <w:rPr>
          <w:rFonts w:ascii="Courier New"/>
          <w:sz w:val="18"/>
        </w:rPr>
        <w:t>):</w:t>
      </w:r>
    </w:p>
    <w:p w14:paraId="27DC87F1" w14:textId="77777777" w:rsidR="00083E73" w:rsidRDefault="004B037C">
      <w:pPr>
        <w:spacing w:before="15"/>
        <w:ind w:left="442" w:right="110"/>
        <w:rPr>
          <w:rFonts w:ascii="Courier New"/>
          <w:sz w:val="18"/>
        </w:rPr>
      </w:pPr>
      <w:r>
        <w:rPr>
          <w:noProof/>
        </w:rPr>
        <mc:AlternateContent>
          <mc:Choice Requires="wps">
            <w:drawing>
              <wp:anchor distT="0" distB="0" distL="0" distR="0" simplePos="0" relativeHeight="251660800" behindDoc="0" locked="0" layoutInCell="1" allowOverlap="1" wp14:anchorId="07C6F7BB" wp14:editId="064BF58F">
                <wp:simplePos x="0" y="0"/>
                <wp:positionH relativeFrom="page">
                  <wp:posOffset>914400</wp:posOffset>
                </wp:positionH>
                <wp:positionV relativeFrom="paragraph">
                  <wp:posOffset>159385</wp:posOffset>
                </wp:positionV>
                <wp:extent cx="5943600" cy="0"/>
                <wp:effectExtent l="12700" t="6985" r="25400" b="31115"/>
                <wp:wrapTopAndBottom/>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5C325" id="Line 3"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" strokeweight=".14039mm">
                <w10:wrap type="topAndBottom" anchorx="page"/>
              </v:line>
            </w:pict>
          </mc:Fallback>
        </mc:AlternateContent>
      </w:r>
      <w:r w:rsidR="009D1A4A">
        <w:rPr>
          <w:rFonts w:ascii="Courier New"/>
          <w:b/>
          <w:color w:val="7F0054"/>
          <w:sz w:val="18"/>
        </w:rPr>
        <w:t xml:space="preserve">duration in minutes of </w:t>
      </w:r>
      <w:proofErr w:type="spellStart"/>
      <w:r w:rsidR="009D1A4A">
        <w:rPr>
          <w:rFonts w:ascii="Courier New"/>
          <w:sz w:val="18"/>
        </w:rPr>
        <w:t>Encounter.locationPeriod</w:t>
      </w:r>
      <w:proofErr w:type="spellEnd"/>
    </w:p>
    <w:p w14:paraId="5257EFF5" w14:textId="77777777" w:rsidR="00083E73" w:rsidRDefault="00083E73">
      <w:pPr>
        <w:pStyle w:val="BodyText"/>
        <w:rPr>
          <w:rFonts w:ascii="Courier New"/>
          <w:sz w:val="20"/>
        </w:rPr>
      </w:pPr>
    </w:p>
    <w:p w14:paraId="129D67D1" w14:textId="1EC9CF3E" w:rsidR="00C716FE" w:rsidRDefault="00C716FE">
      <w:pPr>
        <w:rPr>
          <w:rFonts w:ascii="Courier New"/>
          <w:sz w:val="20"/>
        </w:rPr>
      </w:pPr>
      <w:r>
        <w:rPr>
          <w:rFonts w:ascii="Courier New"/>
          <w:sz w:val="20"/>
        </w:rPr>
        <w:br w:type="page"/>
      </w:r>
    </w:p>
    <w:p w14:paraId="3BA48049" w14:textId="77777777" w:rsidR="00083E73" w:rsidRDefault="00083E73">
      <w:pPr>
        <w:pStyle w:val="BodyText"/>
        <w:rPr>
          <w:rFonts w:ascii="Courier New"/>
          <w:sz w:val="21"/>
        </w:rPr>
      </w:pPr>
    </w:p>
    <w:p w14:paraId="34F4D92F" w14:textId="5B38D045" w:rsidR="00D724DF" w:rsidRDefault="00D724DF">
      <w:pPr>
        <w:pStyle w:val="Heading1"/>
        <w:numPr>
          <w:ilvl w:val="0"/>
          <w:numId w:val="2"/>
        </w:numPr>
        <w:tabs>
          <w:tab w:val="left" w:pos="551"/>
        </w:tabs>
        <w:spacing w:before="50"/>
        <w:ind w:left="550" w:right="0" w:hanging="430"/>
        <w:jc w:val="both"/>
      </w:pPr>
      <w:bookmarkStart w:id="87" w:name="3_Reporting_Results"/>
      <w:bookmarkStart w:id="88" w:name="_bookmark56"/>
      <w:bookmarkEnd w:id="87"/>
      <w:bookmarkEnd w:id="88"/>
      <w:r>
        <w:t>Translation to ELM</w:t>
      </w:r>
    </w:p>
    <w:p w14:paraId="5CB5EC9A" w14:textId="77777777" w:rsidR="00D724DF" w:rsidRDefault="00D724DF" w:rsidP="00D724DF">
      <w:pPr>
        <w:pStyle w:val="BodyText"/>
      </w:pPr>
    </w:p>
    <w:p w14:paraId="115255D8" w14:textId="43011A5A" w:rsidR="00D724DF" w:rsidRDefault="00D724DF" w:rsidP="00D724DF">
      <w:pPr>
        <w:pStyle w:val="BodyText"/>
        <w:spacing w:line="249" w:lineRule="auto"/>
        <w:ind w:left="119" w:right="117"/>
        <w:jc w:val="both"/>
      </w:pPr>
      <w:r>
        <w:t xml:space="preserve">Tooling exists to support translation of CQL to ELM for distribution in XML or JSON formats. As described in Volume </w:t>
      </w:r>
      <w:r w:rsidR="00FE213D">
        <w:t>1</w:t>
      </w:r>
      <w:r>
        <w:t xml:space="preserve">, these distributions are included with eCQMs to facilitate implementation. The existing translator tooling applies to both measure and decision support </w:t>
      </w:r>
      <w:proofErr w:type="gramStart"/>
      <w:r>
        <w:t>development, and</w:t>
      </w:r>
      <w:proofErr w:type="gramEnd"/>
      <w:r>
        <w:t xml:space="preserve"> has several options available to make use of different data models in different environments. For measure development with Quality Data Model, the following options are recommended:</w:t>
      </w:r>
    </w:p>
    <w:p w14:paraId="1E550AF8" w14:textId="3FF912C6" w:rsidR="00932099" w:rsidRDefault="00932099" w:rsidP="00D724DF">
      <w:pPr>
        <w:pStyle w:val="BodyText"/>
        <w:spacing w:line="249" w:lineRule="auto"/>
        <w:ind w:left="119" w:right="117"/>
        <w:jc w:val="both"/>
      </w:pPr>
    </w:p>
    <w:tbl>
      <w:tblPr>
        <w:tblStyle w:val="GridTable6Colorful1"/>
        <w:tblW w:w="0" w:type="auto"/>
        <w:tblLook w:val="04A0" w:firstRow="1" w:lastRow="0" w:firstColumn="1" w:lastColumn="0" w:noHBand="0" w:noVBand="1"/>
      </w:tblPr>
      <w:tblGrid>
        <w:gridCol w:w="3279"/>
        <w:gridCol w:w="3309"/>
        <w:gridCol w:w="3228"/>
      </w:tblGrid>
      <w:tr w:rsidR="00932099" w:rsidRPr="00C716FE" w14:paraId="02499342" w14:textId="171A3C00" w:rsidTr="005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8436C40" w14:textId="27DB06FA" w:rsidR="00932099" w:rsidRPr="00591828" w:rsidRDefault="00932099" w:rsidP="00D724DF">
            <w:pPr>
              <w:pStyle w:val="BodyText"/>
              <w:spacing w:line="249" w:lineRule="auto"/>
              <w:ind w:right="117"/>
              <w:jc w:val="both"/>
              <w:rPr>
                <w:sz w:val="20"/>
              </w:rPr>
            </w:pPr>
            <w:r w:rsidRPr="00591828">
              <w:rPr>
                <w:sz w:val="20"/>
              </w:rPr>
              <w:t>Option</w:t>
            </w:r>
          </w:p>
        </w:tc>
        <w:tc>
          <w:tcPr>
            <w:tcW w:w="3309" w:type="dxa"/>
          </w:tcPr>
          <w:p w14:paraId="7D9CC54A" w14:textId="6BA5F51C"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Description</w:t>
            </w:r>
          </w:p>
        </w:tc>
        <w:tc>
          <w:tcPr>
            <w:tcW w:w="3228" w:type="dxa"/>
          </w:tcPr>
          <w:p w14:paraId="647C7F79" w14:textId="23A0CB6E"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Recommendation</w:t>
            </w:r>
          </w:p>
        </w:tc>
      </w:tr>
      <w:tr w:rsidR="00932099" w:rsidRPr="00C716FE" w14:paraId="58781C8E" w14:textId="17333CFF"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BA309B1" w14:textId="7F33614D" w:rsidR="00932099" w:rsidRPr="00591828" w:rsidRDefault="00932099" w:rsidP="00D724DF">
            <w:pPr>
              <w:pStyle w:val="BodyText"/>
              <w:spacing w:line="249" w:lineRule="auto"/>
              <w:ind w:right="117"/>
              <w:jc w:val="both"/>
              <w:rPr>
                <w:sz w:val="20"/>
              </w:rPr>
            </w:pPr>
            <w:proofErr w:type="spellStart"/>
            <w:r w:rsidRPr="00591828">
              <w:rPr>
                <w:sz w:val="20"/>
              </w:rPr>
              <w:t>EnableAnnotations</w:t>
            </w:r>
            <w:proofErr w:type="spellEnd"/>
          </w:p>
        </w:tc>
        <w:tc>
          <w:tcPr>
            <w:tcW w:w="3309" w:type="dxa"/>
          </w:tcPr>
          <w:p w14:paraId="18B7A66B" w14:textId="50408308"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the source CQL as an annotation within the ELM.</w:t>
            </w:r>
          </w:p>
        </w:tc>
        <w:tc>
          <w:tcPr>
            <w:tcW w:w="3228" w:type="dxa"/>
          </w:tcPr>
          <w:p w14:paraId="23B7B5AA" w14:textId="31C2E645"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 xml:space="preserve">This option should be used to ensure that the distributed ELM </w:t>
            </w:r>
            <w:r w:rsidR="006005E4" w:rsidRPr="00591828">
              <w:rPr>
                <w:sz w:val="20"/>
              </w:rPr>
              <w:t>could</w:t>
            </w:r>
            <w:r w:rsidRPr="00591828">
              <w:rPr>
                <w:sz w:val="20"/>
              </w:rPr>
              <w:t xml:space="preserve"> be linked back to the source CQL.</w:t>
            </w:r>
          </w:p>
        </w:tc>
      </w:tr>
      <w:tr w:rsidR="00932099" w:rsidRPr="00C716FE" w14:paraId="2D66189D" w14:textId="59C108FB" w:rsidTr="00591828">
        <w:tc>
          <w:tcPr>
            <w:cnfStyle w:val="001000000000" w:firstRow="0" w:lastRow="0" w:firstColumn="1" w:lastColumn="0" w:oddVBand="0" w:evenVBand="0" w:oddHBand="0" w:evenHBand="0" w:firstRowFirstColumn="0" w:firstRowLastColumn="0" w:lastRowFirstColumn="0" w:lastRowLastColumn="0"/>
            <w:tcW w:w="3279" w:type="dxa"/>
          </w:tcPr>
          <w:p w14:paraId="12EC4A95" w14:textId="78E00385" w:rsidR="00932099" w:rsidRPr="00591828" w:rsidRDefault="00932099" w:rsidP="00D724DF">
            <w:pPr>
              <w:pStyle w:val="BodyText"/>
              <w:spacing w:line="249" w:lineRule="auto"/>
              <w:ind w:right="117"/>
              <w:jc w:val="both"/>
              <w:rPr>
                <w:sz w:val="20"/>
              </w:rPr>
            </w:pPr>
            <w:proofErr w:type="spellStart"/>
            <w:r w:rsidRPr="00591828">
              <w:rPr>
                <w:sz w:val="20"/>
              </w:rPr>
              <w:t>EnableLocators</w:t>
            </w:r>
            <w:proofErr w:type="spellEnd"/>
          </w:p>
        </w:tc>
        <w:tc>
          <w:tcPr>
            <w:tcW w:w="3309" w:type="dxa"/>
          </w:tcPr>
          <w:p w14:paraId="0DF5E530" w14:textId="6770506A"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line number and character information for each ELM node.</w:t>
            </w:r>
          </w:p>
        </w:tc>
        <w:tc>
          <w:tcPr>
            <w:tcW w:w="3228" w:type="dxa"/>
          </w:tcPr>
          <w:p w14:paraId="5D82774C" w14:textId="1D08A0C9"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 xml:space="preserve">This option should be used to ensure that distributed ELM </w:t>
            </w:r>
            <w:r w:rsidR="006005E4" w:rsidRPr="00591828">
              <w:rPr>
                <w:sz w:val="20"/>
              </w:rPr>
              <w:t>could</w:t>
            </w:r>
            <w:r w:rsidRPr="00591828">
              <w:rPr>
                <w:sz w:val="20"/>
              </w:rPr>
              <w:t xml:space="preserve"> be tied directly to the input source CQL.</w:t>
            </w:r>
          </w:p>
        </w:tc>
      </w:tr>
      <w:tr w:rsidR="00932099" w:rsidRPr="00C716FE" w14:paraId="78E3C078" w14:textId="712790F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0CAFF06" w14:textId="005F1EB6" w:rsidR="00932099" w:rsidRPr="00591828" w:rsidRDefault="00932099" w:rsidP="00D724DF">
            <w:pPr>
              <w:pStyle w:val="BodyText"/>
              <w:spacing w:line="249" w:lineRule="auto"/>
              <w:ind w:right="117"/>
              <w:jc w:val="both"/>
              <w:rPr>
                <w:sz w:val="20"/>
              </w:rPr>
            </w:pPr>
            <w:proofErr w:type="spellStart"/>
            <w:r w:rsidRPr="00591828">
              <w:rPr>
                <w:sz w:val="20"/>
              </w:rPr>
              <w:t>DisableListDemotion</w:t>
            </w:r>
            <w:proofErr w:type="spellEnd"/>
          </w:p>
        </w:tc>
        <w:tc>
          <w:tcPr>
            <w:tcW w:w="3309" w:type="dxa"/>
          </w:tcPr>
          <w:p w14:paraId="46A667AA" w14:textId="760987F0"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demotion of list-valued expressions to singletons. The list demotion feature of CQL is used to enable functionality related to use within Fast Healthcare Interoperability Resources (FHIR).</w:t>
            </w:r>
          </w:p>
        </w:tc>
        <w:tc>
          <w:tcPr>
            <w:tcW w:w="3228" w:type="dxa"/>
          </w:tcPr>
          <w:p w14:paraId="15F09B2A" w14:textId="316EB898"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list demotion does not occur unexpectedly.</w:t>
            </w:r>
          </w:p>
        </w:tc>
      </w:tr>
      <w:tr w:rsidR="00932099" w:rsidRPr="00C716FE" w14:paraId="36193187" w14:textId="4A7D487D" w:rsidTr="00591828">
        <w:tc>
          <w:tcPr>
            <w:cnfStyle w:val="001000000000" w:firstRow="0" w:lastRow="0" w:firstColumn="1" w:lastColumn="0" w:oddVBand="0" w:evenVBand="0" w:oddHBand="0" w:evenHBand="0" w:firstRowFirstColumn="0" w:firstRowLastColumn="0" w:lastRowFirstColumn="0" w:lastRowLastColumn="0"/>
            <w:tcW w:w="3279" w:type="dxa"/>
          </w:tcPr>
          <w:p w14:paraId="545BA205" w14:textId="200BCEF4" w:rsidR="00932099" w:rsidRPr="00591828" w:rsidRDefault="00932099" w:rsidP="00D724DF">
            <w:pPr>
              <w:pStyle w:val="BodyText"/>
              <w:spacing w:line="249" w:lineRule="auto"/>
              <w:ind w:right="117"/>
              <w:jc w:val="both"/>
              <w:rPr>
                <w:sz w:val="20"/>
              </w:rPr>
            </w:pPr>
            <w:proofErr w:type="spellStart"/>
            <w:r w:rsidRPr="00591828">
              <w:rPr>
                <w:sz w:val="20"/>
              </w:rPr>
              <w:t>DisableListPromotion</w:t>
            </w:r>
            <w:proofErr w:type="spellEnd"/>
          </w:p>
        </w:tc>
        <w:tc>
          <w:tcPr>
            <w:tcW w:w="3309" w:type="dxa"/>
          </w:tcPr>
          <w:p w14:paraId="5A637F58" w14:textId="2C63871D"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disallow promotion of singletons to list-valued expressions. The list promotion feature of CQL is used to enable functionality related to use within Fast Healthcare Interoperability Resources (FHIR).</w:t>
            </w:r>
          </w:p>
        </w:tc>
        <w:tc>
          <w:tcPr>
            <w:tcW w:w="3228" w:type="dxa"/>
          </w:tcPr>
          <w:p w14:paraId="4352C006" w14:textId="79CC3E24"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option should be used with QDM to ensure list promotion does not occur unexpectedly.</w:t>
            </w:r>
          </w:p>
        </w:tc>
      </w:tr>
      <w:tr w:rsidR="00932099" w:rsidRPr="00C716FE" w14:paraId="0211906C" w14:textId="589D6D2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F8DEAB8" w14:textId="6066C11E" w:rsidR="00932099" w:rsidRPr="00591828" w:rsidRDefault="00932099" w:rsidP="00D724DF">
            <w:pPr>
              <w:pStyle w:val="BodyText"/>
              <w:spacing w:line="249" w:lineRule="auto"/>
              <w:ind w:right="117"/>
              <w:jc w:val="both"/>
              <w:rPr>
                <w:sz w:val="20"/>
              </w:rPr>
            </w:pPr>
            <w:proofErr w:type="spellStart"/>
            <w:r w:rsidRPr="00591828">
              <w:rPr>
                <w:sz w:val="20"/>
              </w:rPr>
              <w:t>DisableMethodInvocation</w:t>
            </w:r>
            <w:proofErr w:type="spellEnd"/>
          </w:p>
        </w:tc>
        <w:tc>
          <w:tcPr>
            <w:tcW w:w="3309" w:type="dxa"/>
          </w:tcPr>
          <w:p w14:paraId="02729D84" w14:textId="529C54A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method-style invocation. The method-style invocation feature of CQL is used to enable functionality related to use within Fast Healthcare Interoperability Resources (FHIR).</w:t>
            </w:r>
          </w:p>
        </w:tc>
        <w:tc>
          <w:tcPr>
            <w:tcW w:w="3228" w:type="dxa"/>
          </w:tcPr>
          <w:p w14:paraId="2A70B214" w14:textId="3F51815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method-style invocation cannot be used within eCQMs.</w:t>
            </w:r>
          </w:p>
        </w:tc>
      </w:tr>
      <w:tr w:rsidR="00932099" w:rsidRPr="00C716FE" w14:paraId="71C92CA1" w14:textId="406C855A" w:rsidTr="00591828">
        <w:tc>
          <w:tcPr>
            <w:cnfStyle w:val="001000000000" w:firstRow="0" w:lastRow="0" w:firstColumn="1" w:lastColumn="0" w:oddVBand="0" w:evenVBand="0" w:oddHBand="0" w:evenHBand="0" w:firstRowFirstColumn="0" w:firstRowLastColumn="0" w:lastRowFirstColumn="0" w:lastRowLastColumn="0"/>
            <w:tcW w:w="3279" w:type="dxa"/>
          </w:tcPr>
          <w:p w14:paraId="76DE2CF1" w14:textId="532051AF" w:rsidR="00932099" w:rsidRPr="00591828" w:rsidRDefault="00932099" w:rsidP="00D724DF">
            <w:pPr>
              <w:pStyle w:val="BodyText"/>
              <w:spacing w:line="249" w:lineRule="auto"/>
              <w:ind w:right="117"/>
              <w:jc w:val="both"/>
              <w:rPr>
                <w:sz w:val="20"/>
              </w:rPr>
            </w:pPr>
            <w:proofErr w:type="spellStart"/>
            <w:r w:rsidRPr="00591828">
              <w:rPr>
                <w:sz w:val="20"/>
              </w:rPr>
              <w:t>EnableDateRangeOptimization</w:t>
            </w:r>
            <w:proofErr w:type="spellEnd"/>
          </w:p>
        </w:tc>
        <w:tc>
          <w:tcPr>
            <w:tcW w:w="3309" w:type="dxa"/>
          </w:tcPr>
          <w:p w14:paraId="446F02BF" w14:textId="3FB09BC8"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optimize date range filters by moving them inside retrieve expressions.</w:t>
            </w:r>
          </w:p>
        </w:tc>
        <w:tc>
          <w:tcPr>
            <w:tcW w:w="3228" w:type="dxa"/>
          </w:tcPr>
          <w:p w14:paraId="1E44B09A" w14:textId="4C2CAE31"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may be used with QDM.</w:t>
            </w:r>
          </w:p>
        </w:tc>
      </w:tr>
      <w:tr w:rsidR="00932099" w:rsidRPr="00C716FE" w14:paraId="0DB8B9A2" w14:textId="4C37D4CB"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DC2151F" w14:textId="505DE915" w:rsidR="00932099" w:rsidRPr="00591828" w:rsidRDefault="00932099" w:rsidP="00D724DF">
            <w:pPr>
              <w:pStyle w:val="BodyText"/>
              <w:spacing w:line="249" w:lineRule="auto"/>
              <w:ind w:right="117"/>
              <w:jc w:val="both"/>
              <w:rPr>
                <w:sz w:val="20"/>
              </w:rPr>
            </w:pPr>
            <w:proofErr w:type="spellStart"/>
            <w:r w:rsidRPr="00591828">
              <w:rPr>
                <w:sz w:val="20"/>
              </w:rPr>
              <w:t>EnableResultTypes</w:t>
            </w:r>
            <w:proofErr w:type="spellEnd"/>
          </w:p>
        </w:tc>
        <w:tc>
          <w:tcPr>
            <w:tcW w:w="3309" w:type="dxa"/>
          </w:tcPr>
          <w:p w14:paraId="29B13130" w14:textId="147B0ABF"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inferred result types in the output ELM.</w:t>
            </w:r>
          </w:p>
        </w:tc>
        <w:tc>
          <w:tcPr>
            <w:tcW w:w="3228" w:type="dxa"/>
          </w:tcPr>
          <w:p w14:paraId="14EB4937" w14:textId="4E8E8305"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may be used with QDM.</w:t>
            </w:r>
          </w:p>
        </w:tc>
      </w:tr>
      <w:tr w:rsidR="00932099" w:rsidRPr="00C716FE" w14:paraId="3D31C828" w14:textId="77777777" w:rsidTr="00591828">
        <w:tc>
          <w:tcPr>
            <w:cnfStyle w:val="001000000000" w:firstRow="0" w:lastRow="0" w:firstColumn="1" w:lastColumn="0" w:oddVBand="0" w:evenVBand="0" w:oddHBand="0" w:evenHBand="0" w:firstRowFirstColumn="0" w:firstRowLastColumn="0" w:lastRowFirstColumn="0" w:lastRowLastColumn="0"/>
            <w:tcW w:w="3279" w:type="dxa"/>
          </w:tcPr>
          <w:p w14:paraId="1766F136" w14:textId="57561799" w:rsidR="00932099" w:rsidRPr="00591828" w:rsidRDefault="00932099" w:rsidP="00D724DF">
            <w:pPr>
              <w:pStyle w:val="BodyText"/>
              <w:spacing w:line="249" w:lineRule="auto"/>
              <w:ind w:right="117"/>
              <w:jc w:val="both"/>
              <w:rPr>
                <w:sz w:val="20"/>
              </w:rPr>
            </w:pPr>
            <w:proofErr w:type="spellStart"/>
            <w:r w:rsidRPr="00591828">
              <w:rPr>
                <w:sz w:val="20"/>
              </w:rPr>
              <w:t>EnableDetailedErrors</w:t>
            </w:r>
            <w:proofErr w:type="spellEnd"/>
          </w:p>
        </w:tc>
        <w:tc>
          <w:tcPr>
            <w:tcW w:w="3309" w:type="dxa"/>
          </w:tcPr>
          <w:p w14:paraId="634057CB" w14:textId="3312CFC0"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detailed error information. By default, the translator only reports root-cause errors.</w:t>
            </w:r>
          </w:p>
        </w:tc>
        <w:tc>
          <w:tcPr>
            <w:tcW w:w="3228" w:type="dxa"/>
          </w:tcPr>
          <w:p w14:paraId="3674E2E9" w14:textId="6198723C"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should not be used with QDM.</w:t>
            </w:r>
          </w:p>
        </w:tc>
      </w:tr>
      <w:tr w:rsidR="00932099" w:rsidRPr="00C716FE" w14:paraId="682483CF" w14:textId="77777777"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C70667D" w14:textId="2ED40A06" w:rsidR="00932099" w:rsidRPr="00591828" w:rsidRDefault="00932099" w:rsidP="00D724DF">
            <w:pPr>
              <w:pStyle w:val="BodyText"/>
              <w:spacing w:line="249" w:lineRule="auto"/>
              <w:ind w:right="117"/>
              <w:jc w:val="both"/>
              <w:rPr>
                <w:sz w:val="20"/>
              </w:rPr>
            </w:pPr>
            <w:proofErr w:type="spellStart"/>
            <w:r w:rsidRPr="00591828">
              <w:rPr>
                <w:sz w:val="20"/>
              </w:rPr>
              <w:t>DisableListTraversal</w:t>
            </w:r>
            <w:proofErr w:type="spellEnd"/>
          </w:p>
        </w:tc>
        <w:tc>
          <w:tcPr>
            <w:tcW w:w="3309" w:type="dxa"/>
          </w:tcPr>
          <w:p w14:paraId="7F18D0A7" w14:textId="20AD932B"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traversal of list-valued expressions. With QDM, disabling this feature would prevent a useful capability.</w:t>
            </w:r>
          </w:p>
        </w:tc>
        <w:tc>
          <w:tcPr>
            <w:tcW w:w="3228" w:type="dxa"/>
          </w:tcPr>
          <w:p w14:paraId="7609919F" w14:textId="363E4BF2"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should not be used with QDM.</w:t>
            </w:r>
          </w:p>
        </w:tc>
      </w:tr>
    </w:tbl>
    <w:p w14:paraId="75C12CD7" w14:textId="77777777" w:rsidR="00932099" w:rsidRDefault="00932099" w:rsidP="00D724DF">
      <w:pPr>
        <w:pStyle w:val="BodyText"/>
        <w:spacing w:line="249" w:lineRule="auto"/>
        <w:ind w:left="119" w:right="117"/>
        <w:jc w:val="both"/>
      </w:pPr>
    </w:p>
    <w:p w14:paraId="5842F7D8" w14:textId="1C2AF5B5" w:rsidR="00D724DF" w:rsidRDefault="00D724DF" w:rsidP="00D724DF">
      <w:pPr>
        <w:pStyle w:val="BodyText"/>
        <w:spacing w:line="249" w:lineRule="auto"/>
        <w:ind w:left="119" w:right="117"/>
        <w:jc w:val="both"/>
      </w:pPr>
    </w:p>
    <w:p w14:paraId="30DA55AD" w14:textId="48E28428" w:rsidR="00083E73" w:rsidRDefault="009D1A4A">
      <w:pPr>
        <w:pStyle w:val="Heading1"/>
        <w:numPr>
          <w:ilvl w:val="0"/>
          <w:numId w:val="2"/>
        </w:numPr>
        <w:tabs>
          <w:tab w:val="left" w:pos="551"/>
        </w:tabs>
        <w:spacing w:before="50"/>
        <w:ind w:left="550" w:right="0" w:hanging="430"/>
        <w:jc w:val="both"/>
      </w:pPr>
      <w:r>
        <w:t>Reporting</w:t>
      </w:r>
      <w:r>
        <w:rPr>
          <w:spacing w:val="52"/>
        </w:rPr>
        <w:t xml:space="preserve"> </w:t>
      </w:r>
      <w:r>
        <w:t>Results</w:t>
      </w:r>
    </w:p>
    <w:p w14:paraId="43158991" w14:textId="77777777" w:rsidR="00083E73" w:rsidRDefault="00083E73">
      <w:pPr>
        <w:pStyle w:val="BodyText"/>
        <w:spacing w:before="9"/>
        <w:rPr>
          <w:b/>
          <w:sz w:val="30"/>
        </w:rPr>
      </w:pPr>
    </w:p>
    <w:p w14:paraId="5898628D" w14:textId="316C8C4D" w:rsidR="00083E73" w:rsidRDefault="009D1A4A">
      <w:pPr>
        <w:pStyle w:val="BodyText"/>
        <w:rPr>
          <w:sz w:val="20"/>
        </w:rPr>
      </w:pPr>
      <w:r>
        <w:t>The</w:t>
      </w:r>
      <w:r>
        <w:rPr>
          <w:spacing w:val="-4"/>
        </w:rPr>
        <w:t xml:space="preserve"> </w:t>
      </w:r>
      <w:r>
        <w:t>results</w:t>
      </w:r>
      <w:r>
        <w:rPr>
          <w:spacing w:val="-4"/>
        </w:rPr>
        <w:t xml:space="preserve"> </w:t>
      </w:r>
      <w:r>
        <w:t>of</w:t>
      </w:r>
      <w:r>
        <w:rPr>
          <w:spacing w:val="-4"/>
        </w:rPr>
        <w:t xml:space="preserve"> </w:t>
      </w:r>
      <w:r w:rsidR="00764C41">
        <w:t>eCQMs</w:t>
      </w:r>
      <w:r w:rsidR="00764C41">
        <w:rPr>
          <w:spacing w:val="-4"/>
        </w:rPr>
        <w:t xml:space="preserve"> </w:t>
      </w:r>
      <w:r>
        <w:t>represented</w:t>
      </w:r>
      <w:r>
        <w:rPr>
          <w:spacing w:val="-4"/>
        </w:rPr>
        <w:t xml:space="preserve"> </w:t>
      </w:r>
      <w:r>
        <w:t>in</w:t>
      </w:r>
      <w:r>
        <w:rPr>
          <w:spacing w:val="-4"/>
        </w:rPr>
        <w:t xml:space="preserve"> </w:t>
      </w:r>
      <w:r>
        <w:t>HQMF</w:t>
      </w:r>
      <w:r>
        <w:rPr>
          <w:spacing w:val="-4"/>
        </w:rPr>
        <w:t xml:space="preserve"> </w:t>
      </w:r>
      <w:r>
        <w:t>are</w:t>
      </w:r>
      <w:r>
        <w:rPr>
          <w:spacing w:val="-4"/>
        </w:rPr>
        <w:t xml:space="preserve"> </w:t>
      </w:r>
      <w:r>
        <w:t>reported</w:t>
      </w:r>
      <w:r>
        <w:rPr>
          <w:spacing w:val="-4"/>
        </w:rPr>
        <w:t xml:space="preserve"> </w:t>
      </w:r>
      <w:r>
        <w:t>using</w:t>
      </w:r>
      <w:r>
        <w:rPr>
          <w:spacing w:val="-4"/>
        </w:rPr>
        <w:t xml:space="preserve"> </w:t>
      </w:r>
      <w:r>
        <w:t>the</w:t>
      </w:r>
      <w:r>
        <w:rPr>
          <w:spacing w:val="-4"/>
        </w:rPr>
        <w:t xml:space="preserve"> </w:t>
      </w:r>
      <w:r>
        <w:t>Quality</w:t>
      </w:r>
      <w:r>
        <w:rPr>
          <w:spacing w:val="-4"/>
        </w:rPr>
        <w:t xml:space="preserve"> </w:t>
      </w:r>
      <w:r>
        <w:t>Reporting</w:t>
      </w:r>
      <w:r>
        <w:rPr>
          <w:spacing w:val="-4"/>
        </w:rPr>
        <w:t xml:space="preserve"> </w:t>
      </w:r>
      <w:r>
        <w:t>Document</w:t>
      </w:r>
      <w:r>
        <w:rPr>
          <w:spacing w:val="-4"/>
        </w:rPr>
        <w:t xml:space="preserve"> </w:t>
      </w:r>
      <w:r>
        <w:t>Architecture</w:t>
      </w:r>
      <w:r>
        <w:rPr>
          <w:spacing w:val="-6"/>
        </w:rPr>
        <w:t xml:space="preserve"> </w:t>
      </w:r>
      <w:r>
        <w:t>(QRDA)</w:t>
      </w:r>
      <w:r>
        <w:rPr>
          <w:spacing w:val="-6"/>
        </w:rPr>
        <w:t xml:space="preserve"> </w:t>
      </w:r>
      <w:r>
        <w:t>format.</w:t>
      </w:r>
      <w:r>
        <w:rPr>
          <w:spacing w:val="5"/>
        </w:rPr>
        <w:t xml:space="preserve"> </w:t>
      </w:r>
      <w:r>
        <w:t>The</w:t>
      </w:r>
      <w:r>
        <w:rPr>
          <w:spacing w:val="-6"/>
        </w:rPr>
        <w:t xml:space="preserve"> </w:t>
      </w:r>
      <w:r>
        <w:rPr>
          <w:spacing w:val="-3"/>
        </w:rPr>
        <w:t>QRDA</w:t>
      </w:r>
      <w:r>
        <w:rPr>
          <w:spacing w:val="-6"/>
        </w:rPr>
        <w:t xml:space="preserve"> </w:t>
      </w:r>
      <w:r>
        <w:t>standard</w:t>
      </w:r>
      <w:r>
        <w:rPr>
          <w:spacing w:val="-6"/>
        </w:rPr>
        <w:t xml:space="preserve"> </w:t>
      </w:r>
      <w:r>
        <w:t>[</w:t>
      </w:r>
      <w:hyperlink w:anchor="_bookmark62" w:history="1">
        <w:r>
          <w:rPr>
            <w:color w:val="0000FF"/>
          </w:rPr>
          <w:t>5</w:t>
        </w:r>
      </w:hyperlink>
      <w:r>
        <w:t>]</w:t>
      </w:r>
      <w:r>
        <w:rPr>
          <w:spacing w:val="-6"/>
        </w:rPr>
        <w:t xml:space="preserve"> </w:t>
      </w:r>
      <w:r>
        <w:t>specifies</w:t>
      </w:r>
      <w:r>
        <w:rPr>
          <w:spacing w:val="-6"/>
        </w:rPr>
        <w:t xml:space="preserve"> </w:t>
      </w:r>
      <w:r>
        <w:t>the</w:t>
      </w:r>
      <w:r>
        <w:rPr>
          <w:spacing w:val="-6"/>
        </w:rPr>
        <w:t xml:space="preserve"> </w:t>
      </w:r>
      <w:r>
        <w:t>use</w:t>
      </w:r>
      <w:r>
        <w:rPr>
          <w:spacing w:val="-6"/>
        </w:rPr>
        <w:t xml:space="preserve"> </w:t>
      </w:r>
      <w:r>
        <w:t>of</w:t>
      </w:r>
      <w:r>
        <w:rPr>
          <w:spacing w:val="-6"/>
        </w:rPr>
        <w:t xml:space="preserve"> </w:t>
      </w:r>
      <w:r>
        <w:t>an</w:t>
      </w:r>
      <w:r>
        <w:rPr>
          <w:spacing w:val="-6"/>
        </w:rPr>
        <w:t xml:space="preserve"> </w:t>
      </w:r>
      <w:r>
        <w:t>HQMF</w:t>
      </w:r>
      <w:r>
        <w:rPr>
          <w:spacing w:val="-6"/>
        </w:rPr>
        <w:t xml:space="preserve"> </w:t>
      </w:r>
      <w:r>
        <w:t>measure</w:t>
      </w:r>
      <w:r>
        <w:rPr>
          <w:spacing w:val="-6"/>
        </w:rPr>
        <w:t xml:space="preserve"> </w:t>
      </w:r>
      <w:r>
        <w:t>ID</w:t>
      </w:r>
      <w:r>
        <w:rPr>
          <w:spacing w:val="-6"/>
        </w:rPr>
        <w:t xml:space="preserve"> </w:t>
      </w:r>
      <w:r>
        <w:t>(an</w:t>
      </w:r>
      <w:r>
        <w:rPr>
          <w:spacing w:val="-6"/>
        </w:rPr>
        <w:t xml:space="preserve"> </w:t>
      </w:r>
      <w:r>
        <w:rPr>
          <w:rFonts w:ascii="Courier New"/>
          <w:sz w:val="20"/>
        </w:rPr>
        <w:t>id</w:t>
      </w:r>
      <w:r>
        <w:rPr>
          <w:rFonts w:ascii="Courier New"/>
          <w:spacing w:val="-71"/>
          <w:sz w:val="20"/>
        </w:rPr>
        <w:t xml:space="preserve"> </w:t>
      </w:r>
      <w:r>
        <w:t xml:space="preserve">element under the </w:t>
      </w:r>
      <w:proofErr w:type="spellStart"/>
      <w:r>
        <w:rPr>
          <w:rFonts w:ascii="Courier New"/>
          <w:sz w:val="20"/>
        </w:rPr>
        <w:t>QualityMeasureDocument</w:t>
      </w:r>
      <w:proofErr w:type="spellEnd"/>
      <w:r>
        <w:rPr>
          <w:rFonts w:ascii="Courier New"/>
          <w:sz w:val="20"/>
        </w:rPr>
        <w:t xml:space="preserve"> </w:t>
      </w:r>
      <w:r>
        <w:t xml:space="preserve">root element) and population IDs (each </w:t>
      </w:r>
      <w:r>
        <w:rPr>
          <w:rFonts w:ascii="Courier New"/>
          <w:sz w:val="20"/>
        </w:rPr>
        <w:t xml:space="preserve">id </w:t>
      </w:r>
      <w:r>
        <w:t>element under each population</w:t>
      </w:r>
      <w:r>
        <w:rPr>
          <w:spacing w:val="-6"/>
        </w:rPr>
        <w:t xml:space="preserve"> </w:t>
      </w:r>
      <w:r>
        <w:t>criteria)</w:t>
      </w:r>
      <w:r>
        <w:rPr>
          <w:spacing w:val="-6"/>
        </w:rPr>
        <w:t xml:space="preserve"> </w:t>
      </w:r>
      <w:r>
        <w:t>when</w:t>
      </w:r>
      <w:r>
        <w:rPr>
          <w:spacing w:val="-6"/>
        </w:rPr>
        <w:t xml:space="preserve"> </w:t>
      </w:r>
      <w:r>
        <w:t>reporting</w:t>
      </w:r>
      <w:r>
        <w:rPr>
          <w:spacing w:val="-6"/>
        </w:rPr>
        <w:t xml:space="preserve"> </w:t>
      </w:r>
      <w:r>
        <w:t>the</w:t>
      </w:r>
      <w:r>
        <w:rPr>
          <w:spacing w:val="-6"/>
        </w:rPr>
        <w:t xml:space="preserve"> </w:t>
      </w:r>
      <w:r>
        <w:t>results</w:t>
      </w:r>
      <w:r>
        <w:rPr>
          <w:spacing w:val="-6"/>
        </w:rPr>
        <w:t xml:space="preserve"> </w:t>
      </w:r>
      <w:r>
        <w:t>of</w:t>
      </w:r>
      <w:r>
        <w:rPr>
          <w:spacing w:val="-6"/>
        </w:rPr>
        <w:t xml:space="preserve"> </w:t>
      </w:r>
      <w:r>
        <w:t>a</w:t>
      </w:r>
      <w:r>
        <w:rPr>
          <w:spacing w:val="-6"/>
        </w:rPr>
        <w:t xml:space="preserve"> </w:t>
      </w:r>
      <w:r>
        <w:t>measure.</w:t>
      </w:r>
    </w:p>
    <w:p w14:paraId="6909AA57" w14:textId="77777777" w:rsidR="00083E73" w:rsidRDefault="00083E73">
      <w:pPr>
        <w:pStyle w:val="BodyText"/>
        <w:spacing w:before="5"/>
        <w:rPr>
          <w:sz w:val="16"/>
        </w:rPr>
      </w:pPr>
    </w:p>
    <w:p w14:paraId="32D8BF39" w14:textId="7B5C1FC1" w:rsidR="00C716FE" w:rsidRDefault="009D1A4A">
      <w:pPr>
        <w:pStyle w:val="BodyText"/>
        <w:spacing w:before="62" w:line="256" w:lineRule="auto"/>
        <w:ind w:left="120" w:right="119"/>
        <w:jc w:val="both"/>
      </w:pPr>
      <w:r>
        <w:t xml:space="preserve">Measure reports generated from the </w:t>
      </w:r>
      <w:r w:rsidR="00764C41">
        <w:t xml:space="preserve">eCQMs </w:t>
      </w:r>
      <w:r>
        <w:t xml:space="preserve">conforming to this implementation guide shall conform to the </w:t>
      </w:r>
      <w:r>
        <w:rPr>
          <w:spacing w:val="-3"/>
        </w:rPr>
        <w:t xml:space="preserve">QRDA </w:t>
      </w:r>
      <w:r>
        <w:t>specification and use the measure and population IDs when identifying results. A measure</w:t>
      </w:r>
      <w:r>
        <w:rPr>
          <w:spacing w:val="-11"/>
        </w:rPr>
        <w:t xml:space="preserve"> </w:t>
      </w:r>
      <w:r>
        <w:t>with multiple denominators would define a different ID for each result, so a measure report can identify which result</w:t>
      </w:r>
      <w:r>
        <w:rPr>
          <w:spacing w:val="-11"/>
        </w:rPr>
        <w:t xml:space="preserve"> </w:t>
      </w:r>
      <w:r>
        <w:t>belongs</w:t>
      </w:r>
      <w:r>
        <w:rPr>
          <w:spacing w:val="-11"/>
        </w:rPr>
        <w:t xml:space="preserve"> </w:t>
      </w:r>
      <w:r>
        <w:t>to</w:t>
      </w:r>
      <w:r>
        <w:rPr>
          <w:spacing w:val="-11"/>
        </w:rPr>
        <w:t xml:space="preserve"> </w:t>
      </w:r>
      <w:r>
        <w:t>which</w:t>
      </w:r>
      <w:r>
        <w:rPr>
          <w:spacing w:val="-11"/>
        </w:rPr>
        <w:t xml:space="preserve"> </w:t>
      </w:r>
      <w:r>
        <w:t>denominator.</w:t>
      </w:r>
    </w:p>
    <w:p w14:paraId="183B18B1" w14:textId="77777777" w:rsidR="00C716FE" w:rsidRDefault="00C716FE">
      <w:r>
        <w:br w:type="page"/>
      </w:r>
    </w:p>
    <w:p w14:paraId="0CBFE7C6" w14:textId="77777777" w:rsidR="00083E73" w:rsidRDefault="00083E73">
      <w:pPr>
        <w:pStyle w:val="BodyText"/>
        <w:spacing w:before="1"/>
        <w:rPr>
          <w:sz w:val="21"/>
        </w:rPr>
      </w:pPr>
    </w:p>
    <w:p w14:paraId="1CC29C94" w14:textId="6DE2A9A2" w:rsidR="00CA72BA" w:rsidRDefault="00CA72BA">
      <w:pPr>
        <w:pStyle w:val="Heading1"/>
        <w:spacing w:before="0"/>
        <w:ind w:right="0"/>
        <w:jc w:val="both"/>
      </w:pPr>
      <w:bookmarkStart w:id="89" w:name="References"/>
      <w:bookmarkStart w:id="90" w:name="_bookmark57"/>
      <w:bookmarkEnd w:id="89"/>
      <w:bookmarkEnd w:id="90"/>
      <w:r>
        <w:t>Change Log</w:t>
      </w:r>
    </w:p>
    <w:p w14:paraId="638910DF" w14:textId="1C592915" w:rsidR="00661935" w:rsidRDefault="00661935" w:rsidP="00B13959">
      <w:pPr>
        <w:pStyle w:val="Heading2"/>
        <w:rPr>
          <w:highlight w:val="yellow"/>
        </w:rPr>
      </w:pPr>
    </w:p>
    <w:p w14:paraId="7B148C83" w14:textId="77777777" w:rsidR="00661935" w:rsidRDefault="00661935" w:rsidP="00661935">
      <w:pPr>
        <w:pStyle w:val="BodyText"/>
      </w:pPr>
      <w:r>
        <w:t>Each volume has a separate change log. This change log only addresses changes to this volume:</w:t>
      </w:r>
    </w:p>
    <w:p w14:paraId="2389DDF4" w14:textId="77777777" w:rsidR="00661935" w:rsidRDefault="00661935" w:rsidP="00B13959">
      <w:pPr>
        <w:pStyle w:val="Heading2"/>
        <w:rPr>
          <w:highlight w:val="yellow"/>
        </w:rPr>
      </w:pPr>
    </w:p>
    <w:p w14:paraId="2B928D09" w14:textId="279D1292" w:rsidR="006E5CD6" w:rsidRDefault="006E5CD6" w:rsidP="00B13959">
      <w:pPr>
        <w:pStyle w:val="Heading2"/>
      </w:pPr>
      <w:r w:rsidRPr="00D96C72">
        <w:t>STU</w:t>
      </w:r>
      <w:r w:rsidR="00BA2B06">
        <w:t>4.1</w:t>
      </w:r>
      <w:r w:rsidRPr="00D96C72">
        <w:t xml:space="preserve"> </w:t>
      </w:r>
    </w:p>
    <w:p w14:paraId="5F7B214B" w14:textId="46C7F5BB" w:rsidR="00661935" w:rsidRDefault="00661935">
      <w:pPr>
        <w:pStyle w:val="ListParagraph"/>
        <w:numPr>
          <w:ilvl w:val="0"/>
          <w:numId w:val="32"/>
        </w:numPr>
        <w:spacing w:before="15"/>
        <w:ind w:left="1170"/>
      </w:pPr>
      <w:r>
        <w:t>Updated the QDM version to 5.6</w:t>
      </w:r>
    </w:p>
    <w:p w14:paraId="002AE8F2" w14:textId="1C7E0E29" w:rsidR="00632B68" w:rsidRDefault="00632B68" w:rsidP="00D96C72">
      <w:pPr>
        <w:pStyle w:val="ListParagraph"/>
        <w:numPr>
          <w:ilvl w:val="0"/>
          <w:numId w:val="32"/>
        </w:numPr>
        <w:spacing w:before="15"/>
        <w:ind w:left="1170"/>
      </w:pPr>
      <w:r>
        <w:t xml:space="preserve">Removed “Device, </w:t>
      </w:r>
      <w:proofErr w:type="gramStart"/>
      <w:r>
        <w:t>Applied</w:t>
      </w:r>
      <w:proofErr w:type="gramEnd"/>
      <w:r>
        <w:t>”, “Device, Not Applied”, and “Encounter, Not Performed” from Table 1: QDM Data Type names</w:t>
      </w:r>
    </w:p>
    <w:p w14:paraId="32CF2AEF" w14:textId="77777777" w:rsidR="00661935" w:rsidRDefault="00661935" w:rsidP="00B13959">
      <w:pPr>
        <w:pStyle w:val="Heading2"/>
      </w:pPr>
    </w:p>
    <w:p w14:paraId="5651A1EF" w14:textId="0D52DE65" w:rsidR="00CA72BA" w:rsidRDefault="00CA72BA" w:rsidP="00CA72BA">
      <w:pPr>
        <w:pStyle w:val="Heading2"/>
      </w:pPr>
      <w:r>
        <w:t>STU4</w:t>
      </w:r>
    </w:p>
    <w:p w14:paraId="0DEEA5F9" w14:textId="5BA49CDB" w:rsidR="00CA72BA" w:rsidRDefault="00CA72BA" w:rsidP="00CA72BA">
      <w:pPr>
        <w:pStyle w:val="BodyText"/>
        <w:numPr>
          <w:ilvl w:val="0"/>
          <w:numId w:val="19"/>
        </w:numPr>
      </w:pPr>
      <w:r>
        <w:t>STU4B1: Disallowed used of string overloads of CQL membership testing operators</w:t>
      </w:r>
    </w:p>
    <w:p w14:paraId="5522736B" w14:textId="5E4ECF44" w:rsidR="00CA72BA" w:rsidRDefault="00CA72BA" w:rsidP="00CA72BA">
      <w:pPr>
        <w:pStyle w:val="BodyText"/>
        <w:numPr>
          <w:ilvl w:val="0"/>
          <w:numId w:val="19"/>
        </w:numPr>
      </w:pPr>
      <w:r>
        <w:t>STU4B2: Added change log</w:t>
      </w:r>
    </w:p>
    <w:p w14:paraId="10724F74" w14:textId="06D5D6B0" w:rsidR="00CA72BA" w:rsidRDefault="00CA72BA" w:rsidP="00CA72BA">
      <w:pPr>
        <w:pStyle w:val="BodyText"/>
        <w:numPr>
          <w:ilvl w:val="0"/>
          <w:numId w:val="19"/>
        </w:numPr>
      </w:pPr>
      <w:r>
        <w:t xml:space="preserve">STU4B3: Added </w:t>
      </w:r>
      <w:proofErr w:type="gramStart"/>
      <w:r>
        <w:t>related-context</w:t>
      </w:r>
      <w:proofErr w:type="gramEnd"/>
      <w:r>
        <w:t xml:space="preserve"> retrieve example</w:t>
      </w:r>
    </w:p>
    <w:p w14:paraId="5499E51E" w14:textId="5BC3C3B3" w:rsidR="00CA72BA" w:rsidRDefault="00CA72BA" w:rsidP="00CA72BA">
      <w:pPr>
        <w:pStyle w:val="BodyText"/>
        <w:numPr>
          <w:ilvl w:val="0"/>
          <w:numId w:val="19"/>
        </w:numPr>
      </w:pPr>
      <w:r>
        <w:t xml:space="preserve">STU4B5: Added timing examples for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p w14:paraId="2674FF48" w14:textId="5004C488" w:rsidR="00CA72BA" w:rsidRDefault="00CA72BA" w:rsidP="00CA72BA">
      <w:pPr>
        <w:pStyle w:val="BodyText"/>
        <w:numPr>
          <w:ilvl w:val="0"/>
          <w:numId w:val="19"/>
        </w:numPr>
      </w:pPr>
      <w:r>
        <w:t>STU4B23,24,25: Corrected typographical and grammatical errors</w:t>
      </w:r>
    </w:p>
    <w:p w14:paraId="61F47C48" w14:textId="639C7FCB" w:rsidR="00987AD8" w:rsidRDefault="00987AD8" w:rsidP="00CA72BA">
      <w:pPr>
        <w:pStyle w:val="BodyText"/>
        <w:numPr>
          <w:ilvl w:val="0"/>
          <w:numId w:val="19"/>
        </w:numPr>
      </w:pPr>
      <w:r>
        <w:t>STU4B31: Added section 2.1.3 and Conformance Requirement 2.A to address library namespaces</w:t>
      </w:r>
    </w:p>
    <w:p w14:paraId="05DF7B52" w14:textId="10B373DB" w:rsidR="00987AD8" w:rsidRDefault="00987AD8" w:rsidP="00CA72BA">
      <w:pPr>
        <w:pStyle w:val="BodyText"/>
        <w:numPr>
          <w:ilvl w:val="0"/>
          <w:numId w:val="19"/>
        </w:numPr>
      </w:pPr>
      <w:r>
        <w:t>STU4B32: Updated Conformance Requirement 2 to address the use of called clauses and consistent local identifiers for included libraries</w:t>
      </w:r>
    </w:p>
    <w:p w14:paraId="4F705B8B" w14:textId="50C50A22" w:rsidR="00987AD8" w:rsidRDefault="00987AD8" w:rsidP="00CA72BA">
      <w:pPr>
        <w:pStyle w:val="BodyText"/>
        <w:numPr>
          <w:ilvl w:val="0"/>
          <w:numId w:val="19"/>
        </w:numPr>
      </w:pPr>
      <w:r>
        <w:t>STU4B35: Updated Conformance Requirement 3 to mandate use of Patient context for HQMF measures that use QDM (and disallow Unfiltered)</w:t>
      </w:r>
    </w:p>
    <w:p w14:paraId="4587A36E" w14:textId="4F252EDF" w:rsidR="00656A14" w:rsidRDefault="00656A14" w:rsidP="00837737">
      <w:pPr>
        <w:pStyle w:val="BodyText"/>
      </w:pPr>
    </w:p>
    <w:p w14:paraId="60840AA9" w14:textId="77777777" w:rsidR="00D96C72" w:rsidRDefault="00D96C72" w:rsidP="00837737">
      <w:pPr>
        <w:pStyle w:val="BodyText"/>
      </w:pPr>
    </w:p>
    <w:p w14:paraId="392B4C94" w14:textId="2A01A924" w:rsidR="00083E73" w:rsidRDefault="009D1A4A">
      <w:pPr>
        <w:pStyle w:val="Heading1"/>
        <w:spacing w:before="0"/>
        <w:ind w:right="0"/>
        <w:jc w:val="both"/>
      </w:pPr>
      <w:r>
        <w:t>References</w:t>
      </w:r>
    </w:p>
    <w:p w14:paraId="4D25A5B4" w14:textId="77777777" w:rsidR="00083E73" w:rsidRDefault="00083E73">
      <w:pPr>
        <w:pStyle w:val="BodyText"/>
        <w:spacing w:before="5"/>
        <w:rPr>
          <w:b/>
          <w:sz w:val="30"/>
        </w:rPr>
      </w:pPr>
    </w:p>
    <w:p w14:paraId="34F7E380" w14:textId="12086B4A" w:rsidR="006C622E" w:rsidRDefault="006C622E" w:rsidP="006C622E">
      <w:pPr>
        <w:spacing w:line="268" w:lineRule="auto"/>
        <w:ind w:left="592" w:right="117" w:hanging="364"/>
        <w:rPr>
          <w:rFonts w:ascii="Courier New"/>
          <w:sz w:val="20"/>
        </w:rPr>
      </w:pPr>
      <w:bookmarkStart w:id="91" w:name="_bookmark58"/>
      <w:bookmarkEnd w:id="91"/>
      <w:r>
        <w:t xml:space="preserve">[1] </w:t>
      </w:r>
      <w:r>
        <w:rPr>
          <w:i/>
        </w:rPr>
        <w:t>Crossing   the   Quality   Chasm</w:t>
      </w:r>
      <w:r w:rsidR="006005E4">
        <w:rPr>
          <w:i/>
        </w:rPr>
        <w:t>: A</w:t>
      </w:r>
      <w:r>
        <w:rPr>
          <w:i/>
        </w:rPr>
        <w:t xml:space="preserve">   New   Health   System   for   the   21st   Century</w:t>
      </w:r>
      <w:r>
        <w:t xml:space="preserve">.   Institute    of Medicine, March 2001. </w:t>
      </w:r>
      <w:hyperlink r:id="rId21">
        <w:r>
          <w:rPr>
            <w:rFonts w:ascii="Courier New"/>
            <w:color w:val="0000FF"/>
            <w:sz w:val="20"/>
          </w:rPr>
          <w:t>http://www.nationalacademies.org/hmd/Reports/2001/</w:t>
        </w:r>
      </w:hyperlink>
      <w:r>
        <w:rPr>
          <w:rFonts w:ascii="Courier New"/>
          <w:color w:val="0000FF"/>
          <w:sz w:val="20"/>
        </w:rPr>
        <w:t xml:space="preserve"> </w:t>
      </w:r>
      <w:hyperlink r:id="rId22">
        <w:r>
          <w:rPr>
            <w:rFonts w:ascii="Courier New"/>
            <w:color w:val="0000FF"/>
            <w:sz w:val="20"/>
          </w:rPr>
          <w:t>Crossing-the-Quality-Chasm-A-New-Health-System-for-the-21st-Century.aspx</w:t>
        </w:r>
      </w:hyperlink>
    </w:p>
    <w:p w14:paraId="24DF6CAF" w14:textId="2A386E16" w:rsidR="006C622E" w:rsidRDefault="006C622E" w:rsidP="006C622E">
      <w:pPr>
        <w:spacing w:before="157" w:line="268" w:lineRule="auto"/>
        <w:ind w:left="592" w:right="117" w:hanging="364"/>
        <w:rPr>
          <w:rFonts w:ascii="Courier New"/>
          <w:sz w:val="20"/>
        </w:rPr>
      </w:pPr>
      <w:bookmarkStart w:id="92" w:name="_bookmark59"/>
      <w:bookmarkEnd w:id="92"/>
      <w:r>
        <w:t>[2</w:t>
      </w:r>
      <w:r w:rsidR="006005E4">
        <w:t>] Quality</w:t>
      </w:r>
      <w:r>
        <w:rPr>
          <w:i/>
        </w:rPr>
        <w:t xml:space="preserve"> Data Model, Version 5.</w:t>
      </w:r>
      <w:r w:rsidR="006B22B1">
        <w:rPr>
          <w:i/>
        </w:rPr>
        <w:t>6</w:t>
      </w:r>
      <w:r>
        <w:t xml:space="preserve">. Centers of Medicare &amp; Medicaid Services; Office of the National Coordinator for Health Information Technology, </w:t>
      </w:r>
      <w:r w:rsidR="006B22B1">
        <w:t>January 2021</w:t>
      </w:r>
      <w:r>
        <w:t xml:space="preserve">. </w:t>
      </w:r>
      <w:hyperlink r:id="rId23" w:history="1">
        <w:r w:rsidR="002206AB">
          <w:rPr>
            <w:rStyle w:val="Hyperlink"/>
            <w:rFonts w:ascii="Courier New"/>
            <w:sz w:val="20"/>
            <w:u w:val="none"/>
          </w:rPr>
          <w:t>https://ecqi.healthit.gov/qdm</w:t>
        </w:r>
      </w:hyperlink>
    </w:p>
    <w:p w14:paraId="2A593E7B" w14:textId="28735704" w:rsidR="006C622E" w:rsidRDefault="006C622E" w:rsidP="006C622E">
      <w:pPr>
        <w:spacing w:before="157" w:line="280" w:lineRule="auto"/>
        <w:ind w:left="592" w:right="118" w:hanging="364"/>
        <w:rPr>
          <w:rFonts w:ascii="Courier New"/>
          <w:sz w:val="20"/>
        </w:rPr>
      </w:pPr>
      <w:bookmarkStart w:id="93" w:name="_bookmark60"/>
      <w:bookmarkEnd w:id="93"/>
      <w:r>
        <w:t xml:space="preserve">[3] </w:t>
      </w:r>
      <w:r>
        <w:rPr>
          <w:i/>
        </w:rPr>
        <w:t>Clinical Quality Language (CQL), STU R1.</w:t>
      </w:r>
      <w:r w:rsidR="00551254">
        <w:rPr>
          <w:i/>
        </w:rPr>
        <w:t>4</w:t>
      </w:r>
      <w:r>
        <w:t xml:space="preserve">. HL7, </w:t>
      </w:r>
      <w:r w:rsidR="001234DE">
        <w:t xml:space="preserve">July </w:t>
      </w:r>
      <w:r w:rsidR="00551254">
        <w:t>2019</w:t>
      </w:r>
      <w:r>
        <w:t xml:space="preserve">. </w:t>
      </w:r>
      <w:hyperlink r:id="rId24">
        <w:r>
          <w:rPr>
            <w:rFonts w:ascii="Courier New"/>
            <w:color w:val="0000FF"/>
            <w:sz w:val="20"/>
          </w:rPr>
          <w:t>http://www.hl7.org/</w:t>
        </w:r>
      </w:hyperlink>
      <w:r>
        <w:rPr>
          <w:rFonts w:ascii="Courier New"/>
          <w:color w:val="0000FF"/>
          <w:sz w:val="20"/>
        </w:rPr>
        <w:t xml:space="preserve"> </w:t>
      </w:r>
      <w:hyperlink r:id="rId25">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3CBEC468" w14:textId="2E6F28E8" w:rsidR="006C622E" w:rsidRPr="00E8223B" w:rsidRDefault="006C622E" w:rsidP="006C622E">
      <w:pPr>
        <w:spacing w:before="146"/>
        <w:ind w:left="229"/>
        <w:rPr>
          <w:lang w:val="es-ES"/>
        </w:rPr>
      </w:pPr>
      <w:bookmarkStart w:id="94" w:name="_bookmark61"/>
      <w:bookmarkEnd w:id="94"/>
      <w:r>
        <w:t>[4]</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764C41">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E8223B">
        <w:rPr>
          <w:lang w:val="es-ES"/>
        </w:rPr>
        <w:t>HL7,</w:t>
      </w:r>
      <w:r w:rsidRPr="00E8223B">
        <w:rPr>
          <w:spacing w:val="-18"/>
          <w:lang w:val="es-ES"/>
        </w:rPr>
        <w:t xml:space="preserve"> </w:t>
      </w:r>
      <w:r w:rsidRPr="00E8223B">
        <w:rPr>
          <w:lang w:val="es-ES"/>
        </w:rPr>
        <w:t>June</w:t>
      </w:r>
      <w:r w:rsidRPr="00E8223B">
        <w:rPr>
          <w:spacing w:val="-21"/>
          <w:lang w:val="es-ES"/>
        </w:rPr>
        <w:t xml:space="preserve"> </w:t>
      </w:r>
      <w:r w:rsidRPr="00E8223B">
        <w:rPr>
          <w:lang w:val="es-ES"/>
        </w:rPr>
        <w:t>2017.</w:t>
      </w:r>
    </w:p>
    <w:p w14:paraId="7D81ADCF" w14:textId="77777777" w:rsidR="006C622E" w:rsidRPr="00E8223B" w:rsidRDefault="002E7C31" w:rsidP="006C622E">
      <w:pPr>
        <w:spacing w:before="57"/>
        <w:ind w:left="557" w:right="601"/>
        <w:rPr>
          <w:rFonts w:ascii="Courier New"/>
          <w:sz w:val="20"/>
          <w:lang w:val="es-ES"/>
        </w:rPr>
      </w:pPr>
      <w:hyperlink r:id="rId26">
        <w:r w:rsidR="006C622E" w:rsidRPr="00E8223B">
          <w:rPr>
            <w:rFonts w:ascii="Courier New"/>
            <w:color w:val="0000FF"/>
            <w:sz w:val="20"/>
            <w:lang w:val="es-ES"/>
          </w:rPr>
          <w:t>http://www.hl7.org/implement/standards/product_brief.cfm?product_id=97</w:t>
        </w:r>
      </w:hyperlink>
    </w:p>
    <w:p w14:paraId="72F5CAD8" w14:textId="77777777" w:rsidR="006C622E" w:rsidRPr="00E8223B" w:rsidRDefault="006C622E" w:rsidP="006C622E">
      <w:pPr>
        <w:pStyle w:val="BodyText"/>
        <w:spacing w:before="3"/>
        <w:rPr>
          <w:rFonts w:ascii="Courier New"/>
          <w:sz w:val="16"/>
          <w:lang w:val="es-ES"/>
        </w:rPr>
      </w:pPr>
    </w:p>
    <w:p w14:paraId="5A73A8FE" w14:textId="77777777" w:rsidR="006C622E" w:rsidRDefault="006C622E" w:rsidP="006C622E">
      <w:pPr>
        <w:spacing w:line="268" w:lineRule="auto"/>
        <w:ind w:left="592" w:right="119" w:hanging="364"/>
        <w:rPr>
          <w:i/>
        </w:rPr>
      </w:pPr>
      <w:bookmarkStart w:id="95" w:name="_bookmark62"/>
      <w:bookmarkEnd w:id="95"/>
      <w:r>
        <w:t xml:space="preserve">[5] </w:t>
      </w:r>
      <w:r>
        <w:rPr>
          <w:i/>
        </w:rPr>
        <w:t xml:space="preserve">HL7 Implementation Guide for CDA Release 2: Quality Reporting Document Architecture – </w:t>
      </w:r>
    </w:p>
    <w:p w14:paraId="2227011A" w14:textId="41FDADE2" w:rsidR="006C622E" w:rsidRPr="00AA0ED3" w:rsidRDefault="006C622E" w:rsidP="002206AB">
      <w:pPr>
        <w:spacing w:line="268" w:lineRule="auto"/>
        <w:ind w:left="592" w:right="119" w:hanging="364"/>
      </w:pPr>
      <w:r>
        <w:rPr>
          <w:i/>
        </w:rPr>
        <w:t xml:space="preserve">     Category I STU Release 5 (US Realm)</w:t>
      </w:r>
      <w:r>
        <w:t>. HL7, ballot cycle September 2017</w:t>
      </w:r>
      <w:r w:rsidR="002206AB">
        <w:br/>
      </w:r>
      <w:hyperlink r:id="rId27">
        <w:r w:rsidR="002206AB">
          <w:rPr>
            <w:rFonts w:ascii="Courier New"/>
            <w:color w:val="0000FF"/>
            <w:sz w:val="20"/>
          </w:rPr>
          <w:t>http://www.hl7.org/implement/standards/product_brief.cfm?product_id=35</w:t>
        </w:r>
      </w:hyperlink>
      <w:r>
        <w:t xml:space="preserve">. </w:t>
      </w:r>
    </w:p>
    <w:p w14:paraId="4D61FA57" w14:textId="77777777" w:rsidR="006C622E" w:rsidRDefault="006C622E" w:rsidP="006C622E">
      <w:pPr>
        <w:spacing w:before="157" w:line="283" w:lineRule="auto"/>
        <w:ind w:left="592" w:right="54" w:hanging="364"/>
        <w:rPr>
          <w:rFonts w:ascii="Courier New"/>
          <w:sz w:val="20"/>
        </w:rPr>
      </w:pPr>
      <w:bookmarkStart w:id="96" w:name="_bookmark63"/>
      <w:bookmarkEnd w:id="96"/>
      <w:r>
        <w:t xml:space="preserve">[6] </w:t>
      </w:r>
      <w:r>
        <w:rPr>
          <w:i/>
        </w:rPr>
        <w:t>Refinement, Constraint and Localization, Release 2</w:t>
      </w:r>
      <w:r>
        <w:t xml:space="preserve">. HL7, September 2015. </w:t>
      </w:r>
      <w:hyperlink r:id="rId28">
        <w:r>
          <w:rPr>
            <w:rFonts w:ascii="Courier New"/>
            <w:color w:val="0000FF"/>
            <w:sz w:val="20"/>
          </w:rPr>
          <w:t>http://www.hl7.org/</w:t>
        </w:r>
      </w:hyperlink>
      <w:r>
        <w:rPr>
          <w:rFonts w:ascii="Courier New"/>
          <w:color w:val="0000FF"/>
          <w:sz w:val="20"/>
        </w:rPr>
        <w:t xml:space="preserve"> </w:t>
      </w:r>
      <w:hyperlink r:id="rId29">
        <w:r>
          <w:rPr>
            <w:rFonts w:ascii="Courier New"/>
            <w:color w:val="0000FF"/>
            <w:sz w:val="20"/>
          </w:rPr>
          <w:t>v3ballotarchive_temp_52E32C7C-1C23-BA17-0CA99EC07A928F9D/v3ballot/html/</w:t>
        </w:r>
      </w:hyperlink>
      <w:r>
        <w:rPr>
          <w:rFonts w:ascii="Courier New"/>
          <w:color w:val="0000FF"/>
          <w:sz w:val="20"/>
        </w:rPr>
        <w:t xml:space="preserve"> </w:t>
      </w:r>
      <w:hyperlink r:id="rId30">
        <w:r>
          <w:rPr>
            <w:rFonts w:ascii="Courier New"/>
            <w:color w:val="0000FF"/>
            <w:sz w:val="20"/>
          </w:rPr>
          <w:t>infrastructure/conformance/conformance.html</w:t>
        </w:r>
      </w:hyperlink>
    </w:p>
    <w:p w14:paraId="42CDC8C7" w14:textId="77777777" w:rsidR="006C622E" w:rsidRDefault="006C622E" w:rsidP="006C622E">
      <w:pPr>
        <w:spacing w:before="144" w:line="280" w:lineRule="auto"/>
        <w:ind w:left="592" w:right="118" w:hanging="364"/>
        <w:rPr>
          <w:rFonts w:ascii="Courier New"/>
          <w:sz w:val="20"/>
        </w:rPr>
      </w:pPr>
      <w:r>
        <w:t xml:space="preserve">[7] </w:t>
      </w:r>
      <w:r>
        <w:rPr>
          <w:i/>
        </w:rPr>
        <w:t>URN Syntax</w:t>
      </w:r>
      <w:r>
        <w:t xml:space="preserve">. The Internet Engineering Task Force, May 1997. </w:t>
      </w:r>
      <w:hyperlink r:id="rId31">
        <w:r>
          <w:rPr>
            <w:rFonts w:ascii="Courier New"/>
            <w:color w:val="0000FF"/>
            <w:sz w:val="20"/>
          </w:rPr>
          <w:t>https://www.ietf.org/rfc/</w:t>
        </w:r>
      </w:hyperlink>
      <w:r>
        <w:rPr>
          <w:rFonts w:ascii="Courier New"/>
          <w:color w:val="0000FF"/>
          <w:sz w:val="20"/>
        </w:rPr>
        <w:t xml:space="preserve"> </w:t>
      </w:r>
      <w:hyperlink r:id="rId32">
        <w:r>
          <w:rPr>
            <w:rFonts w:ascii="Courier New"/>
            <w:color w:val="0000FF"/>
            <w:sz w:val="20"/>
          </w:rPr>
          <w:t>rfc2141.txt</w:t>
        </w:r>
      </w:hyperlink>
    </w:p>
    <w:p w14:paraId="6B9C46B8" w14:textId="77777777" w:rsidR="006C622E" w:rsidRDefault="006C622E" w:rsidP="006C622E">
      <w:pPr>
        <w:spacing w:before="146" w:line="256" w:lineRule="auto"/>
        <w:ind w:left="592" w:right="118" w:hanging="364"/>
        <w:rPr>
          <w:rFonts w:ascii="Courier New"/>
          <w:sz w:val="20"/>
        </w:rPr>
      </w:pPr>
      <w:bookmarkStart w:id="97" w:name="_bookmark64"/>
      <w:bookmarkEnd w:id="97"/>
      <w:r>
        <w:t xml:space="preserve">[8] </w:t>
      </w:r>
      <w:r>
        <w:rPr>
          <w:i/>
        </w:rPr>
        <w:t>Uniform Resource Names (URN) Namespace Definition Mechanisms</w:t>
      </w:r>
      <w:r>
        <w:t>. The Internet Engineering</w:t>
      </w:r>
      <w:r>
        <w:rPr>
          <w:spacing w:val="-33"/>
        </w:rPr>
        <w:t xml:space="preserve"> </w:t>
      </w:r>
      <w:r>
        <w:rPr>
          <w:spacing w:val="-5"/>
        </w:rPr>
        <w:t xml:space="preserve">Task </w:t>
      </w:r>
      <w:r>
        <w:t>Force, October 2002.</w:t>
      </w:r>
      <w:r>
        <w:rPr>
          <w:spacing w:val="-39"/>
        </w:rPr>
        <w:t xml:space="preserve"> </w:t>
      </w:r>
      <w:hyperlink r:id="rId33">
        <w:r>
          <w:rPr>
            <w:rFonts w:ascii="Courier New"/>
            <w:color w:val="0000FF"/>
            <w:sz w:val="20"/>
          </w:rPr>
          <w:t>https://www.ietf.org/rfc/rfc3406.txt</w:t>
        </w:r>
      </w:hyperlink>
    </w:p>
    <w:p w14:paraId="6551E52C" w14:textId="77777777" w:rsidR="006C622E" w:rsidRDefault="006C622E" w:rsidP="006C622E">
      <w:pPr>
        <w:spacing w:before="167" w:line="280" w:lineRule="auto"/>
        <w:ind w:left="592" w:right="118" w:hanging="364"/>
        <w:rPr>
          <w:rFonts w:ascii="Courier New"/>
          <w:sz w:val="20"/>
        </w:rPr>
      </w:pPr>
      <w:bookmarkStart w:id="98" w:name="_bookmark65"/>
      <w:bookmarkEnd w:id="98"/>
      <w:r>
        <w:lastRenderedPageBreak/>
        <w:t xml:space="preserve">[9] </w:t>
      </w:r>
      <w:r>
        <w:rPr>
          <w:i/>
          <w:spacing w:val="-5"/>
        </w:rPr>
        <w:t xml:space="preserve">Value </w:t>
      </w:r>
      <w:r>
        <w:rPr>
          <w:i/>
        </w:rPr>
        <w:t>Set Authority Center</w:t>
      </w:r>
      <w:r>
        <w:t>. U.S. National Library of Medicine.</w:t>
      </w:r>
      <w:r>
        <w:rPr>
          <w:spacing w:val="-30"/>
        </w:rPr>
        <w:t xml:space="preserve"> </w:t>
      </w:r>
      <w:hyperlink r:id="rId34">
        <w:r>
          <w:rPr>
            <w:rFonts w:ascii="Courier New"/>
            <w:color w:val="0000FF"/>
            <w:sz w:val="20"/>
          </w:rPr>
          <w:t>https://vsac.nlm.</w:t>
        </w:r>
      </w:hyperlink>
      <w:r>
        <w:rPr>
          <w:rFonts w:ascii="Courier New"/>
          <w:color w:val="0000FF"/>
          <w:sz w:val="20"/>
        </w:rPr>
        <w:t xml:space="preserve"> </w:t>
      </w:r>
      <w:hyperlink r:id="rId35">
        <w:r>
          <w:rPr>
            <w:rFonts w:ascii="Courier New"/>
            <w:color w:val="0000FF"/>
            <w:sz w:val="20"/>
          </w:rPr>
          <w:t>nih.gov/</w:t>
        </w:r>
      </w:hyperlink>
    </w:p>
    <w:p w14:paraId="11D1AB38" w14:textId="77777777" w:rsidR="006C622E" w:rsidRDefault="006C622E" w:rsidP="006C622E">
      <w:pPr>
        <w:spacing w:before="146" w:line="280" w:lineRule="auto"/>
        <w:ind w:left="592" w:right="110" w:hanging="473"/>
        <w:rPr>
          <w:rFonts w:ascii="Courier New"/>
          <w:sz w:val="20"/>
        </w:rPr>
      </w:pPr>
      <w:bookmarkStart w:id="99" w:name="_bookmark66"/>
      <w:bookmarkEnd w:id="99"/>
      <w:r>
        <w:t xml:space="preserve">[10] </w:t>
      </w:r>
      <w:r>
        <w:rPr>
          <w:i/>
        </w:rPr>
        <w:t>VSAC SVS API v2</w:t>
      </w:r>
      <w:r>
        <w:t xml:space="preserve">. Value Set Authority Center, May 2015. </w:t>
      </w:r>
      <w:hyperlink r:id="rId36">
        <w:r>
          <w:rPr>
            <w:rFonts w:ascii="Courier New"/>
            <w:color w:val="0000FF"/>
            <w:sz w:val="20"/>
          </w:rPr>
          <w:t>https://www.nlm.nih.gov/vsac/</w:t>
        </w:r>
      </w:hyperlink>
      <w:r>
        <w:rPr>
          <w:rFonts w:ascii="Courier New"/>
          <w:color w:val="0000FF"/>
          <w:sz w:val="20"/>
        </w:rPr>
        <w:t xml:space="preserve"> </w:t>
      </w:r>
      <w:hyperlink r:id="rId37">
        <w:r>
          <w:rPr>
            <w:rFonts w:ascii="Courier New"/>
            <w:color w:val="0000FF"/>
            <w:sz w:val="20"/>
          </w:rPr>
          <w:t>support/</w:t>
        </w:r>
        <w:proofErr w:type="spellStart"/>
        <w:r>
          <w:rPr>
            <w:rFonts w:ascii="Courier New"/>
            <w:color w:val="0000FF"/>
            <w:sz w:val="20"/>
          </w:rPr>
          <w:t>usingvsac</w:t>
        </w:r>
        <w:proofErr w:type="spellEnd"/>
        <w:r>
          <w:rPr>
            <w:rFonts w:ascii="Courier New"/>
            <w:color w:val="0000FF"/>
            <w:sz w:val="20"/>
          </w:rPr>
          <w:t>/vsacsvsapiv2.html</w:t>
        </w:r>
      </w:hyperlink>
    </w:p>
    <w:p w14:paraId="33A23BD7" w14:textId="77777777" w:rsidR="006C622E" w:rsidRDefault="006C622E" w:rsidP="006C622E">
      <w:pPr>
        <w:spacing w:before="146"/>
        <w:ind w:left="119"/>
      </w:pPr>
      <w:bookmarkStart w:id="100" w:name="_bookmark67"/>
      <w:bookmarkEnd w:id="100"/>
      <w:r>
        <w:t xml:space="preserve">[11] </w:t>
      </w:r>
      <w:r>
        <w:rPr>
          <w:i/>
        </w:rPr>
        <w:t>Versioning Numbering Concepts - The Apache Portable Runtime Project</w:t>
      </w:r>
      <w:r>
        <w:t xml:space="preserve">. APR </w:t>
      </w:r>
      <w:proofErr w:type="gramStart"/>
      <w:r>
        <w:t xml:space="preserve">Developers,   </w:t>
      </w:r>
      <w:proofErr w:type="gramEnd"/>
      <w:r>
        <w:t xml:space="preserve"> 2016.</w:t>
      </w:r>
    </w:p>
    <w:p w14:paraId="71DE7F4B" w14:textId="77777777" w:rsidR="006C622E" w:rsidRDefault="002E7C31" w:rsidP="006C622E">
      <w:pPr>
        <w:spacing w:before="57"/>
        <w:ind w:left="592" w:right="110"/>
        <w:rPr>
          <w:rFonts w:ascii="Courier New"/>
          <w:sz w:val="20"/>
        </w:rPr>
      </w:pPr>
      <w:hyperlink r:id="rId38">
        <w:r w:rsidR="006C622E">
          <w:rPr>
            <w:rFonts w:ascii="Courier New"/>
            <w:color w:val="0000FF"/>
            <w:sz w:val="20"/>
          </w:rPr>
          <w:t>https://apr.apache.org/versioning.html</w:t>
        </w:r>
      </w:hyperlink>
    </w:p>
    <w:p w14:paraId="3A8FA5A4" w14:textId="42E0610C" w:rsidR="00083E73" w:rsidRDefault="00083E73" w:rsidP="006C622E">
      <w:pPr>
        <w:spacing w:line="268" w:lineRule="auto"/>
        <w:ind w:left="592" w:right="117" w:hanging="364"/>
        <w:jc w:val="both"/>
        <w:rPr>
          <w:rFonts w:ascii="Courier New"/>
          <w:sz w:val="20"/>
        </w:rPr>
      </w:pPr>
    </w:p>
    <w:sectPr w:rsidR="00083E73">
      <w:headerReference w:type="even" r:id="rId39"/>
      <w:headerReference w:type="default" r:id="rId40"/>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9D9BB" w14:textId="77777777" w:rsidR="002E7C31" w:rsidRDefault="002E7C31">
      <w:r>
        <w:separator/>
      </w:r>
    </w:p>
  </w:endnote>
  <w:endnote w:type="continuationSeparator" w:id="0">
    <w:p w14:paraId="18F7DB66" w14:textId="77777777" w:rsidR="002E7C31" w:rsidRDefault="002E7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EA1AC" w14:textId="112919C8" w:rsidR="00FF5AFD" w:rsidRDefault="00FF5AFD">
    <w:pPr>
      <w:pStyle w:val="BodyText"/>
      <w:spacing w:line="14" w:lineRule="auto"/>
      <w:rPr>
        <w:sz w:val="20"/>
      </w:rPr>
    </w:pPr>
    <w:r>
      <w:rPr>
        <w:noProof/>
      </w:rPr>
      <mc:AlternateContent>
        <mc:Choice Requires="wps">
          <w:drawing>
            <wp:anchor distT="0" distB="0" distL="114300" distR="114300" simplePos="0" relativeHeight="503280368" behindDoc="1" locked="0" layoutInCell="1" allowOverlap="1" wp14:anchorId="2666BED3" wp14:editId="01CF2FC2">
              <wp:simplePos x="0" y="0"/>
              <wp:positionH relativeFrom="page">
                <wp:posOffset>6048376</wp:posOffset>
              </wp:positionH>
              <wp:positionV relativeFrom="page">
                <wp:posOffset>9458325</wp:posOffset>
              </wp:positionV>
              <wp:extent cx="829310" cy="164465"/>
              <wp:effectExtent l="0" t="0" r="8890" b="698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98B71E" w14:textId="6EC57C18" w:rsidR="00FF5AFD" w:rsidRDefault="00FF5AFD">
                          <w:pPr>
                            <w:pStyle w:val="BodyText"/>
                            <w:spacing w:line="235" w:lineRule="exact"/>
                            <w:ind w:left="20" w:right="-8"/>
                          </w:pPr>
                          <w:r>
                            <w:t>March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6BED3" id="_x0000_t202" coordsize="21600,21600" o:spt="202" path="m,l,21600r21600,l21600,xe">
              <v:stroke joinstyle="miter"/>
              <v:path gradientshapeok="t" o:connecttype="rect"/>
            </v:shapetype>
            <v:shape id="Text Box 9" o:spid="_x0000_s1088" type="#_x0000_t202" style="position:absolute;margin-left:476.25pt;margin-top:744.75pt;width:65.3pt;height:12.95pt;z-index:-3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" filled="f" stroked="f">
              <v:textbox inset="0,0,0,0">
                <w:txbxContent>
                  <w:p w14:paraId="6198B71E" w14:textId="6EC57C18" w:rsidR="00FF5AFD" w:rsidRDefault="00FF5AFD">
                    <w:pPr>
                      <w:pStyle w:val="BodyText"/>
                      <w:spacing w:line="235" w:lineRule="exact"/>
                      <w:ind w:left="20" w:right="-8"/>
                    </w:pPr>
                    <w:r>
                      <w:t>March 2021</w:t>
                    </w:r>
                  </w:p>
                </w:txbxContent>
              </v:textbox>
              <w10:wrap anchorx="page" anchory="page"/>
            </v:shape>
          </w:pict>
        </mc:Fallback>
      </mc:AlternateContent>
    </w:r>
    <w:r>
      <w:rPr>
        <w:noProof/>
      </w:rPr>
      <mc:AlternateContent>
        <mc:Choice Requires="wps">
          <w:drawing>
            <wp:anchor distT="0" distB="0" distL="114300" distR="114300" simplePos="0" relativeHeight="503280320" behindDoc="1" locked="0" layoutInCell="1" allowOverlap="1" wp14:anchorId="061CD82E" wp14:editId="261E8565">
              <wp:simplePos x="0" y="0"/>
              <wp:positionH relativeFrom="page">
                <wp:posOffset>4010025</wp:posOffset>
              </wp:positionH>
              <wp:positionV relativeFrom="page">
                <wp:posOffset>9286875</wp:posOffset>
              </wp:positionV>
              <wp:extent cx="2865120" cy="164465"/>
              <wp:effectExtent l="0" t="0" r="11430" b="698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57FA3B" w14:textId="075690AE" w:rsidR="00FF5AFD" w:rsidRDefault="00FF5AFD">
                          <w:pPr>
                            <w:pStyle w:val="BodyText"/>
                            <w:spacing w:line="235" w:lineRule="exact"/>
                            <w:ind w:left="20"/>
                          </w:pPr>
                          <w:r>
                            <w:t>V3 IG CQL-Based HQMF R1 STU</w:t>
                          </w:r>
                          <w:r w:rsidR="00BA2B06">
                            <w:t>4.1</w:t>
                          </w:r>
                          <w:r>
                            <w:t>,</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CD82E" id="Text Box 11" o:spid="_x0000_s1089" type="#_x0000_t202" style="position:absolute;margin-left:315.75pt;margin-top:731.25pt;width:225.6pt;height:12.95pt;z-index:-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" filled="f" stroked="f">
              <v:textbox inset="0,0,0,0">
                <w:txbxContent>
                  <w:p w14:paraId="6A57FA3B" w14:textId="075690AE" w:rsidR="00FF5AFD" w:rsidRDefault="00FF5AFD">
                    <w:pPr>
                      <w:pStyle w:val="BodyText"/>
                      <w:spacing w:line="235" w:lineRule="exact"/>
                      <w:ind w:left="20"/>
                    </w:pPr>
                    <w:r>
                      <w:t>V3 IG CQL-Based HQMF R1 STU</w:t>
                    </w:r>
                    <w:r w:rsidR="00BA2B06">
                      <w:t>4.1</w:t>
                    </w:r>
                    <w:r>
                      <w:t>,</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296" behindDoc="1" locked="0" layoutInCell="1" allowOverlap="1" wp14:anchorId="2C59299A" wp14:editId="4BDC26A9">
              <wp:simplePos x="0" y="0"/>
              <wp:positionH relativeFrom="page">
                <wp:posOffset>901700</wp:posOffset>
              </wp:positionH>
              <wp:positionV relativeFrom="page">
                <wp:posOffset>9287510</wp:posOffset>
              </wp:positionV>
              <wp:extent cx="478790" cy="164465"/>
              <wp:effectExtent l="0" t="3810" r="381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D69F01" w14:textId="598D6A43"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9299A" id="Text Box 12" o:spid="_x0000_s1090" type="#_x0000_t202" style="position:absolute;margin-left:71pt;margin-top:731.3pt;width:37.7pt;height:12.95pt;z-index:-36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" filled="f" stroked="f">
              <v:textbox inset="0,0,0,0">
                <w:txbxContent>
                  <w:p w14:paraId="34D69F01" w14:textId="598D6A43"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344" behindDoc="1" locked="0" layoutInCell="1" allowOverlap="1" wp14:anchorId="1CA8B30A" wp14:editId="70CEC134">
              <wp:simplePos x="0" y="0"/>
              <wp:positionH relativeFrom="page">
                <wp:posOffset>901700</wp:posOffset>
              </wp:positionH>
              <wp:positionV relativeFrom="page">
                <wp:posOffset>9455785</wp:posOffset>
              </wp:positionV>
              <wp:extent cx="3868420" cy="212725"/>
              <wp:effectExtent l="0" t="0" r="508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81FEFE" w14:textId="5B3B1197" w:rsidR="00FF5AFD" w:rsidRDefault="00FF5AF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B30A" id="Text Box 10" o:spid="_x0000_s1091" type="#_x0000_t202" style="position:absolute;margin-left:71pt;margin-top:744.55pt;width:304.6pt;height:16.75pt;z-index:-3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" filled="f" stroked="f">
              <v:textbox inset="0,0,0,0">
                <w:txbxContent>
                  <w:p w14:paraId="2381FEFE" w14:textId="5B3B1197" w:rsidR="00FF5AFD" w:rsidRDefault="00FF5AF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241A" w14:textId="46A5EF3A" w:rsidR="00FF5AFD" w:rsidRDefault="00FF5AFD">
    <w:pPr>
      <w:pStyle w:val="BodyText"/>
      <w:spacing w:line="14" w:lineRule="auto"/>
      <w:rPr>
        <w:sz w:val="20"/>
      </w:rPr>
    </w:pPr>
    <w:r>
      <w:rPr>
        <w:noProof/>
      </w:rPr>
      <mc:AlternateContent>
        <mc:Choice Requires="wps">
          <w:drawing>
            <wp:anchor distT="0" distB="0" distL="114300" distR="114300" simplePos="0" relativeHeight="503280440" behindDoc="1" locked="0" layoutInCell="1" allowOverlap="1" wp14:anchorId="46E6D204" wp14:editId="0576BC6C">
              <wp:simplePos x="0" y="0"/>
              <wp:positionH relativeFrom="page">
                <wp:posOffset>904875</wp:posOffset>
              </wp:positionH>
              <wp:positionV relativeFrom="page">
                <wp:posOffset>9458325</wp:posOffset>
              </wp:positionV>
              <wp:extent cx="885825" cy="164465"/>
              <wp:effectExtent l="0" t="0" r="9525" b="698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15EC01" w14:textId="50A1A4E0" w:rsidR="00FF5AFD" w:rsidRDefault="00312AC9">
                          <w:pPr>
                            <w:pStyle w:val="BodyText"/>
                            <w:spacing w:line="235" w:lineRule="exact"/>
                            <w:ind w:left="20" w:right="-8"/>
                          </w:pPr>
                          <w:r>
                            <w:t xml:space="preserve">March </w:t>
                          </w:r>
                          <w:r w:rsidR="00FF5AFD">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6D204" id="_x0000_t202" coordsize="21600,21600" o:spt="202" path="m,l,21600r21600,l21600,xe">
              <v:stroke joinstyle="miter"/>
              <v:path gradientshapeok="t" o:connecttype="rect"/>
            </v:shapetype>
            <v:shape id="Text Box 6" o:spid="_x0000_s1092" type="#_x0000_t202" style="position:absolute;margin-left:71.25pt;margin-top:744.75pt;width:69.75pt;height:12.95pt;z-index:-36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" filled="f" stroked="f">
              <v:textbox inset="0,0,0,0">
                <w:txbxContent>
                  <w:p w14:paraId="3615EC01" w14:textId="50A1A4E0" w:rsidR="00FF5AFD" w:rsidRDefault="00312AC9">
                    <w:pPr>
                      <w:pStyle w:val="BodyText"/>
                      <w:spacing w:line="235" w:lineRule="exact"/>
                      <w:ind w:left="20" w:right="-8"/>
                    </w:pPr>
                    <w:r>
                      <w:t xml:space="preserve">March </w:t>
                    </w:r>
                    <w:r w:rsidR="00FF5AFD">
                      <w:t>2021</w:t>
                    </w:r>
                  </w:p>
                </w:txbxContent>
              </v:textbox>
              <w10:wrap anchorx="page" anchory="page"/>
            </v:shape>
          </w:pict>
        </mc:Fallback>
      </mc:AlternateContent>
    </w:r>
    <w:r>
      <w:rPr>
        <w:noProof/>
      </w:rPr>
      <mc:AlternateContent>
        <mc:Choice Requires="wps">
          <w:drawing>
            <wp:anchor distT="0" distB="0" distL="114300" distR="114300" simplePos="0" relativeHeight="503280392" behindDoc="1" locked="0" layoutInCell="1" allowOverlap="1" wp14:anchorId="5645023D" wp14:editId="4494CF24">
              <wp:simplePos x="0" y="0"/>
              <wp:positionH relativeFrom="page">
                <wp:posOffset>904874</wp:posOffset>
              </wp:positionH>
              <wp:positionV relativeFrom="page">
                <wp:posOffset>9286875</wp:posOffset>
              </wp:positionV>
              <wp:extent cx="2867025" cy="164465"/>
              <wp:effectExtent l="0" t="0" r="9525" b="698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444A9" w14:textId="0FAD60C7" w:rsidR="00FF5AFD" w:rsidRDefault="00FF5AFD">
                          <w:pPr>
                            <w:pStyle w:val="BodyText"/>
                            <w:spacing w:line="235" w:lineRule="exact"/>
                            <w:ind w:left="20"/>
                          </w:pPr>
                          <w:r>
                            <w:t>V3 IG CQL-Based HQMF R1 STU</w:t>
                          </w:r>
                          <w:r w:rsidR="00BA2B06">
                            <w:t>4.1</w:t>
                          </w:r>
                          <w:r>
                            <w:t>,</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023D" id="Text Box 8" o:spid="_x0000_s1093" type="#_x0000_t202" style="position:absolute;margin-left:71.25pt;margin-top:731.25pt;width:225.75pt;height:12.95pt;z-index:-36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" filled="f" stroked="f">
              <v:textbox inset="0,0,0,0">
                <w:txbxContent>
                  <w:p w14:paraId="6FE444A9" w14:textId="0FAD60C7" w:rsidR="00FF5AFD" w:rsidRDefault="00FF5AFD">
                    <w:pPr>
                      <w:pStyle w:val="BodyText"/>
                      <w:spacing w:line="235" w:lineRule="exact"/>
                      <w:ind w:left="20"/>
                    </w:pPr>
                    <w:r>
                      <w:t>V3 IG CQL-Based HQMF R1 STU</w:t>
                    </w:r>
                    <w:r w:rsidR="00BA2B06">
                      <w:t>4.1</w:t>
                    </w:r>
                    <w:r>
                      <w:t>,</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416" behindDoc="1" locked="0" layoutInCell="1" allowOverlap="1" wp14:anchorId="6415D645" wp14:editId="66D7530B">
              <wp:simplePos x="0" y="0"/>
              <wp:positionH relativeFrom="page">
                <wp:posOffset>6404610</wp:posOffset>
              </wp:positionH>
              <wp:positionV relativeFrom="page">
                <wp:posOffset>9287510</wp:posOffset>
              </wp:positionV>
              <wp:extent cx="478790" cy="164465"/>
              <wp:effectExtent l="3810" t="381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0EB2EB" w14:textId="00944D8C"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5D645" id="Text Box 7" o:spid="_x0000_s1094" type="#_x0000_t202" style="position:absolute;margin-left:504.3pt;margin-top:731.3pt;width:37.7pt;height:12.95pt;z-index:-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" filled="f" stroked="f">
              <v:textbox inset="0,0,0,0">
                <w:txbxContent>
                  <w:p w14:paraId="440EB2EB" w14:textId="00944D8C"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464" behindDoc="1" locked="0" layoutInCell="1" allowOverlap="1" wp14:anchorId="2F8880F9" wp14:editId="22C8976B">
              <wp:simplePos x="0" y="0"/>
              <wp:positionH relativeFrom="page">
                <wp:posOffset>3002280</wp:posOffset>
              </wp:positionH>
              <wp:positionV relativeFrom="page">
                <wp:posOffset>9455785</wp:posOffset>
              </wp:positionV>
              <wp:extent cx="3868420" cy="212725"/>
              <wp:effectExtent l="508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84D1BA" w14:textId="458FBB3A" w:rsidR="00FF5AFD" w:rsidRDefault="00FF5AF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FF5AFD" w:rsidRDefault="00FF5AFD">
                          <w:pPr>
                            <w:pStyle w:val="BodyText"/>
                            <w:spacing w:line="241" w:lineRule="exact"/>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880F9" id="Text Box 5" o:spid="_x0000_s1095" type="#_x0000_t202" style="position:absolute;margin-left:236.4pt;margin-top:744.55pt;width:304.6pt;height:16.75pt;z-index:-3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" filled="f" stroked="f">
              <v:textbox inset="0,0,0,0">
                <w:txbxContent>
                  <w:p w14:paraId="5284D1BA" w14:textId="458FBB3A" w:rsidR="00FF5AFD" w:rsidRDefault="00FF5AF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FF5AFD" w:rsidRDefault="00FF5AFD">
                    <w:pPr>
                      <w:pStyle w:val="BodyText"/>
                      <w:spacing w:line="241" w:lineRule="exact"/>
                      <w:ind w:left="20"/>
                    </w:pPr>
                    <w:r>
                      <w:rPr>
                        <w:w w:val="99"/>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B26FB" w14:textId="77777777" w:rsidR="002E7C31" w:rsidRDefault="002E7C31">
      <w:r>
        <w:separator/>
      </w:r>
    </w:p>
  </w:footnote>
  <w:footnote w:type="continuationSeparator" w:id="0">
    <w:p w14:paraId="249A6445" w14:textId="77777777" w:rsidR="002E7C31" w:rsidRDefault="002E7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50CF0"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503280512" behindDoc="1" locked="0" layoutInCell="1" allowOverlap="1" wp14:anchorId="046597E0" wp14:editId="48802219">
              <wp:simplePos x="0" y="0"/>
              <wp:positionH relativeFrom="page">
                <wp:posOffset>914400</wp:posOffset>
              </wp:positionH>
              <wp:positionV relativeFrom="page">
                <wp:posOffset>420370</wp:posOffset>
              </wp:positionV>
              <wp:extent cx="5943600" cy="0"/>
              <wp:effectExtent l="12700" t="13970" r="25400" b="241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DCF7F2" id="Line 3" o:spid="_x0000_s1026" style="position:absolute;z-index:-3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LhfMe/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4E25"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503280488" behindDoc="1" locked="0" layoutInCell="1" allowOverlap="1" wp14:anchorId="76A8FBFC" wp14:editId="4BD7E9C2">
              <wp:simplePos x="0" y="0"/>
              <wp:positionH relativeFrom="page">
                <wp:posOffset>914400</wp:posOffset>
              </wp:positionH>
              <wp:positionV relativeFrom="page">
                <wp:posOffset>420370</wp:posOffset>
              </wp:positionV>
              <wp:extent cx="5943600" cy="0"/>
              <wp:effectExtent l="12700" t="13970" r="25400" b="2413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DC4AA" id="Line 4" o:spid="_x0000_s1026" style="position:absolute;z-index:-35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DjBA6y/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974D"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52F9104" wp14:editId="7CDB229D">
              <wp:simplePos x="0" y="0"/>
              <wp:positionH relativeFrom="page">
                <wp:posOffset>914400</wp:posOffset>
              </wp:positionH>
              <wp:positionV relativeFrom="page">
                <wp:posOffset>420370</wp:posOffset>
              </wp:positionV>
              <wp:extent cx="5943600" cy="0"/>
              <wp:effectExtent l="12700" t="13970" r="25400" b="241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B9CE6"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KwrULq/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729F"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DCBCAE8" wp14:editId="0E341973">
              <wp:simplePos x="0" y="0"/>
              <wp:positionH relativeFrom="page">
                <wp:posOffset>914400</wp:posOffset>
              </wp:positionH>
              <wp:positionV relativeFrom="page">
                <wp:posOffset>420370</wp:posOffset>
              </wp:positionV>
              <wp:extent cx="5943600" cy="0"/>
              <wp:effectExtent l="12700" t="13970" r="25400" b="241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F592"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GkgS0S/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363"/>
    <w:multiLevelType w:val="hybridMultilevel"/>
    <w:tmpl w:val="AB9628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 w15:restartNumberingAfterBreak="0">
    <w:nsid w:val="10571B00"/>
    <w:multiLevelType w:val="hybridMultilevel"/>
    <w:tmpl w:val="25AEF180"/>
    <w:lvl w:ilvl="0" w:tplc="11A8B794">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1ED7108"/>
    <w:multiLevelType w:val="hybridMultilevel"/>
    <w:tmpl w:val="6D3E55B2"/>
    <w:lvl w:ilvl="0" w:tplc="F856C15A">
      <w:start w:val="1"/>
      <w:numFmt w:val="bullet"/>
      <w:lvlText w:val=""/>
      <w:lvlJc w:val="left"/>
      <w:pPr>
        <w:ind w:left="1390" w:hanging="360"/>
      </w:pPr>
      <w:rPr>
        <w:rFonts w:ascii="Symbol" w:hAnsi="Symbol" w:hint="default"/>
        <w:sz w:val="20"/>
        <w:szCs w:val="20"/>
      </w:rPr>
    </w:lvl>
    <w:lvl w:ilvl="1" w:tplc="04090003" w:tentative="1">
      <w:start w:val="1"/>
      <w:numFmt w:val="bullet"/>
      <w:lvlText w:val="o"/>
      <w:lvlJc w:val="left"/>
      <w:pPr>
        <w:ind w:left="2110" w:hanging="360"/>
      </w:pPr>
      <w:rPr>
        <w:rFonts w:ascii="Courier New" w:hAnsi="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11EE040B"/>
    <w:multiLevelType w:val="hybridMultilevel"/>
    <w:tmpl w:val="A04E49AA"/>
    <w:lvl w:ilvl="0" w:tplc="71C61972">
      <w:start w:val="1"/>
      <w:numFmt w:val="bullet"/>
      <w:lvlText w:val="∙"/>
      <w:lvlJc w:val="left"/>
      <w:pPr>
        <w:ind w:left="819" w:hanging="209"/>
      </w:pPr>
      <w:rPr>
        <w:rFonts w:ascii="Arial" w:eastAsia="Arial" w:hAnsi="Arial" w:cs="Arial" w:hint="default"/>
        <w:i/>
        <w:w w:val="179"/>
        <w:sz w:val="20"/>
        <w:szCs w:val="20"/>
      </w:rPr>
    </w:lvl>
    <w:lvl w:ilvl="1" w:tplc="6FB86FBC">
      <w:start w:val="1"/>
      <w:numFmt w:val="bullet"/>
      <w:lvlText w:val="•"/>
      <w:lvlJc w:val="left"/>
      <w:pPr>
        <w:ind w:left="1674" w:hanging="209"/>
      </w:pPr>
      <w:rPr>
        <w:rFonts w:hint="default"/>
      </w:rPr>
    </w:lvl>
    <w:lvl w:ilvl="2" w:tplc="F3FE1F84">
      <w:start w:val="1"/>
      <w:numFmt w:val="bullet"/>
      <w:lvlText w:val="•"/>
      <w:lvlJc w:val="left"/>
      <w:pPr>
        <w:ind w:left="2528" w:hanging="209"/>
      </w:pPr>
      <w:rPr>
        <w:rFonts w:hint="default"/>
      </w:rPr>
    </w:lvl>
    <w:lvl w:ilvl="3" w:tplc="5638F88E">
      <w:start w:val="1"/>
      <w:numFmt w:val="bullet"/>
      <w:lvlText w:val="•"/>
      <w:lvlJc w:val="left"/>
      <w:pPr>
        <w:ind w:left="3382" w:hanging="209"/>
      </w:pPr>
      <w:rPr>
        <w:rFonts w:hint="default"/>
      </w:rPr>
    </w:lvl>
    <w:lvl w:ilvl="4" w:tplc="02909398">
      <w:start w:val="1"/>
      <w:numFmt w:val="bullet"/>
      <w:lvlText w:val="•"/>
      <w:lvlJc w:val="left"/>
      <w:pPr>
        <w:ind w:left="4236" w:hanging="209"/>
      </w:pPr>
      <w:rPr>
        <w:rFonts w:hint="default"/>
      </w:rPr>
    </w:lvl>
    <w:lvl w:ilvl="5" w:tplc="A1C21BA4">
      <w:start w:val="1"/>
      <w:numFmt w:val="bullet"/>
      <w:lvlText w:val="•"/>
      <w:lvlJc w:val="left"/>
      <w:pPr>
        <w:ind w:left="5090" w:hanging="209"/>
      </w:pPr>
      <w:rPr>
        <w:rFonts w:hint="default"/>
      </w:rPr>
    </w:lvl>
    <w:lvl w:ilvl="6" w:tplc="C832B0FE">
      <w:start w:val="1"/>
      <w:numFmt w:val="bullet"/>
      <w:lvlText w:val="•"/>
      <w:lvlJc w:val="left"/>
      <w:pPr>
        <w:ind w:left="5944" w:hanging="209"/>
      </w:pPr>
      <w:rPr>
        <w:rFonts w:hint="default"/>
      </w:rPr>
    </w:lvl>
    <w:lvl w:ilvl="7" w:tplc="A5DC96C0">
      <w:start w:val="1"/>
      <w:numFmt w:val="bullet"/>
      <w:lvlText w:val="•"/>
      <w:lvlJc w:val="left"/>
      <w:pPr>
        <w:ind w:left="6798" w:hanging="209"/>
      </w:pPr>
      <w:rPr>
        <w:rFonts w:hint="default"/>
      </w:rPr>
    </w:lvl>
    <w:lvl w:ilvl="8" w:tplc="C3FA05BC">
      <w:start w:val="1"/>
      <w:numFmt w:val="bullet"/>
      <w:lvlText w:val="•"/>
      <w:lvlJc w:val="left"/>
      <w:pPr>
        <w:ind w:left="7652" w:hanging="209"/>
      </w:pPr>
      <w:rPr>
        <w:rFonts w:hint="default"/>
      </w:rPr>
    </w:lvl>
  </w:abstractNum>
  <w:abstractNum w:abstractNumId="4" w15:restartNumberingAfterBreak="0">
    <w:nsid w:val="146F0CD6"/>
    <w:multiLevelType w:val="hybridMultilevel"/>
    <w:tmpl w:val="5BE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60EB4"/>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6" w15:restartNumberingAfterBreak="0">
    <w:nsid w:val="28CB3E53"/>
    <w:multiLevelType w:val="hybridMultilevel"/>
    <w:tmpl w:val="5D60B674"/>
    <w:lvl w:ilvl="0" w:tplc="2B38632E">
      <w:start w:val="1"/>
      <w:numFmt w:val="bullet"/>
      <w:lvlText w:val="∙"/>
      <w:lvlJc w:val="left"/>
      <w:pPr>
        <w:ind w:left="819" w:hanging="209"/>
      </w:pPr>
      <w:rPr>
        <w:rFonts w:ascii="Arial" w:eastAsia="Arial" w:hAnsi="Arial" w:cs="Arial" w:hint="default"/>
        <w:i/>
        <w:w w:val="179"/>
        <w:sz w:val="20"/>
        <w:szCs w:val="20"/>
      </w:rPr>
    </w:lvl>
    <w:lvl w:ilvl="1" w:tplc="49220196">
      <w:start w:val="1"/>
      <w:numFmt w:val="bullet"/>
      <w:lvlText w:val="•"/>
      <w:lvlJc w:val="left"/>
      <w:pPr>
        <w:ind w:left="1674" w:hanging="209"/>
      </w:pPr>
      <w:rPr>
        <w:rFonts w:hint="default"/>
      </w:rPr>
    </w:lvl>
    <w:lvl w:ilvl="2" w:tplc="54B8ADA4">
      <w:start w:val="1"/>
      <w:numFmt w:val="bullet"/>
      <w:lvlText w:val="•"/>
      <w:lvlJc w:val="left"/>
      <w:pPr>
        <w:ind w:left="2528" w:hanging="209"/>
      </w:pPr>
      <w:rPr>
        <w:rFonts w:hint="default"/>
      </w:rPr>
    </w:lvl>
    <w:lvl w:ilvl="3" w:tplc="E3FA9A6E">
      <w:start w:val="1"/>
      <w:numFmt w:val="bullet"/>
      <w:lvlText w:val="•"/>
      <w:lvlJc w:val="left"/>
      <w:pPr>
        <w:ind w:left="3382" w:hanging="209"/>
      </w:pPr>
      <w:rPr>
        <w:rFonts w:hint="default"/>
      </w:rPr>
    </w:lvl>
    <w:lvl w:ilvl="4" w:tplc="F1F4CF74">
      <w:start w:val="1"/>
      <w:numFmt w:val="bullet"/>
      <w:lvlText w:val="•"/>
      <w:lvlJc w:val="left"/>
      <w:pPr>
        <w:ind w:left="4236" w:hanging="209"/>
      </w:pPr>
      <w:rPr>
        <w:rFonts w:hint="default"/>
      </w:rPr>
    </w:lvl>
    <w:lvl w:ilvl="5" w:tplc="23F845BC">
      <w:start w:val="1"/>
      <w:numFmt w:val="bullet"/>
      <w:lvlText w:val="•"/>
      <w:lvlJc w:val="left"/>
      <w:pPr>
        <w:ind w:left="5090" w:hanging="209"/>
      </w:pPr>
      <w:rPr>
        <w:rFonts w:hint="default"/>
      </w:rPr>
    </w:lvl>
    <w:lvl w:ilvl="6" w:tplc="94EEDC84">
      <w:start w:val="1"/>
      <w:numFmt w:val="bullet"/>
      <w:lvlText w:val="•"/>
      <w:lvlJc w:val="left"/>
      <w:pPr>
        <w:ind w:left="5944" w:hanging="209"/>
      </w:pPr>
      <w:rPr>
        <w:rFonts w:hint="default"/>
      </w:rPr>
    </w:lvl>
    <w:lvl w:ilvl="7" w:tplc="40EAAA0C">
      <w:start w:val="1"/>
      <w:numFmt w:val="bullet"/>
      <w:lvlText w:val="•"/>
      <w:lvlJc w:val="left"/>
      <w:pPr>
        <w:ind w:left="6798" w:hanging="209"/>
      </w:pPr>
      <w:rPr>
        <w:rFonts w:hint="default"/>
      </w:rPr>
    </w:lvl>
    <w:lvl w:ilvl="8" w:tplc="FB04839E">
      <w:start w:val="1"/>
      <w:numFmt w:val="bullet"/>
      <w:lvlText w:val="•"/>
      <w:lvlJc w:val="left"/>
      <w:pPr>
        <w:ind w:left="7652" w:hanging="209"/>
      </w:pPr>
      <w:rPr>
        <w:rFonts w:hint="default"/>
      </w:rPr>
    </w:lvl>
  </w:abstractNum>
  <w:abstractNum w:abstractNumId="7" w15:restartNumberingAfterBreak="0">
    <w:nsid w:val="2BD7156B"/>
    <w:multiLevelType w:val="hybridMultilevel"/>
    <w:tmpl w:val="A0A8EFAC"/>
    <w:lvl w:ilvl="0" w:tplc="309E9108">
      <w:start w:val="1"/>
      <w:numFmt w:val="decimal"/>
      <w:lvlText w:val="%1"/>
      <w:lvlJc w:val="left"/>
      <w:pPr>
        <w:ind w:left="949" w:hanging="502"/>
      </w:pPr>
      <w:rPr>
        <w:rFonts w:ascii="Times New Roman" w:eastAsia="Times New Roman" w:hAnsi="Times New Roman" w:cs="Times New Roman" w:hint="default"/>
        <w:w w:val="99"/>
        <w:sz w:val="22"/>
        <w:szCs w:val="22"/>
      </w:rPr>
    </w:lvl>
    <w:lvl w:ilvl="1" w:tplc="6BB45AE4">
      <w:start w:val="1"/>
      <w:numFmt w:val="bullet"/>
      <w:lvlText w:val="•"/>
      <w:lvlJc w:val="left"/>
      <w:pPr>
        <w:ind w:left="1806" w:hanging="502"/>
      </w:pPr>
      <w:rPr>
        <w:rFonts w:hint="default"/>
      </w:rPr>
    </w:lvl>
    <w:lvl w:ilvl="2" w:tplc="78B2B950">
      <w:start w:val="1"/>
      <w:numFmt w:val="bullet"/>
      <w:lvlText w:val="•"/>
      <w:lvlJc w:val="left"/>
      <w:pPr>
        <w:ind w:left="2672" w:hanging="502"/>
      </w:pPr>
      <w:rPr>
        <w:rFonts w:hint="default"/>
      </w:rPr>
    </w:lvl>
    <w:lvl w:ilvl="3" w:tplc="B616032A">
      <w:start w:val="1"/>
      <w:numFmt w:val="bullet"/>
      <w:lvlText w:val="•"/>
      <w:lvlJc w:val="left"/>
      <w:pPr>
        <w:ind w:left="3538" w:hanging="502"/>
      </w:pPr>
      <w:rPr>
        <w:rFonts w:hint="default"/>
      </w:rPr>
    </w:lvl>
    <w:lvl w:ilvl="4" w:tplc="CCAA45CE">
      <w:start w:val="1"/>
      <w:numFmt w:val="bullet"/>
      <w:lvlText w:val="•"/>
      <w:lvlJc w:val="left"/>
      <w:pPr>
        <w:ind w:left="4404" w:hanging="502"/>
      </w:pPr>
      <w:rPr>
        <w:rFonts w:hint="default"/>
      </w:rPr>
    </w:lvl>
    <w:lvl w:ilvl="5" w:tplc="48EAC06A">
      <w:start w:val="1"/>
      <w:numFmt w:val="bullet"/>
      <w:lvlText w:val="•"/>
      <w:lvlJc w:val="left"/>
      <w:pPr>
        <w:ind w:left="5270" w:hanging="502"/>
      </w:pPr>
      <w:rPr>
        <w:rFonts w:hint="default"/>
      </w:rPr>
    </w:lvl>
    <w:lvl w:ilvl="6" w:tplc="38B83F0E">
      <w:start w:val="1"/>
      <w:numFmt w:val="bullet"/>
      <w:lvlText w:val="•"/>
      <w:lvlJc w:val="left"/>
      <w:pPr>
        <w:ind w:left="6136" w:hanging="502"/>
      </w:pPr>
      <w:rPr>
        <w:rFonts w:hint="default"/>
      </w:rPr>
    </w:lvl>
    <w:lvl w:ilvl="7" w:tplc="91665AF4">
      <w:start w:val="1"/>
      <w:numFmt w:val="bullet"/>
      <w:lvlText w:val="•"/>
      <w:lvlJc w:val="left"/>
      <w:pPr>
        <w:ind w:left="7002" w:hanging="502"/>
      </w:pPr>
      <w:rPr>
        <w:rFonts w:hint="default"/>
      </w:rPr>
    </w:lvl>
    <w:lvl w:ilvl="8" w:tplc="CD86066C">
      <w:start w:val="1"/>
      <w:numFmt w:val="bullet"/>
      <w:lvlText w:val="•"/>
      <w:lvlJc w:val="left"/>
      <w:pPr>
        <w:ind w:left="7868" w:hanging="502"/>
      </w:pPr>
      <w:rPr>
        <w:rFonts w:hint="default"/>
      </w:rPr>
    </w:lvl>
  </w:abstractNum>
  <w:abstractNum w:abstractNumId="8" w15:restartNumberingAfterBreak="0">
    <w:nsid w:val="30E201F3"/>
    <w:multiLevelType w:val="multilevel"/>
    <w:tmpl w:val="B134B478"/>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Arial" w:eastAsia="Arial" w:hAnsi="Arial" w:cs="Arial" w:hint="default"/>
        <w:i/>
        <w:w w:val="178"/>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9" w15:restartNumberingAfterBreak="0">
    <w:nsid w:val="374B0136"/>
    <w:multiLevelType w:val="hybridMultilevel"/>
    <w:tmpl w:val="56AA4F3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0" w15:restartNumberingAfterBreak="0">
    <w:nsid w:val="37783100"/>
    <w:multiLevelType w:val="hybridMultilevel"/>
    <w:tmpl w:val="1CD812D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1" w15:restartNumberingAfterBreak="0">
    <w:nsid w:val="39B34F7A"/>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12" w15:restartNumberingAfterBreak="0">
    <w:nsid w:val="3A341DBB"/>
    <w:multiLevelType w:val="hybridMultilevel"/>
    <w:tmpl w:val="727463EC"/>
    <w:lvl w:ilvl="0" w:tplc="F0FEEED6">
      <w:start w:val="14"/>
      <w:numFmt w:val="decimal"/>
      <w:lvlText w:val="%1"/>
      <w:lvlJc w:val="left"/>
      <w:pPr>
        <w:ind w:left="539" w:hanging="437"/>
      </w:pPr>
      <w:rPr>
        <w:rFonts w:ascii="Courier New" w:eastAsia="Courier New" w:hAnsi="Courier New" w:cs="Courier New" w:hint="default"/>
        <w:b/>
        <w:bCs/>
        <w:w w:val="99"/>
        <w:sz w:val="18"/>
        <w:szCs w:val="18"/>
      </w:rPr>
    </w:lvl>
    <w:lvl w:ilvl="1" w:tplc="20ACBAC4">
      <w:start w:val="1"/>
      <w:numFmt w:val="bullet"/>
      <w:lvlText w:val="•"/>
      <w:lvlJc w:val="left"/>
      <w:pPr>
        <w:ind w:left="1498" w:hanging="437"/>
      </w:pPr>
      <w:rPr>
        <w:rFonts w:hint="default"/>
      </w:rPr>
    </w:lvl>
    <w:lvl w:ilvl="2" w:tplc="7B304CB2">
      <w:start w:val="1"/>
      <w:numFmt w:val="bullet"/>
      <w:lvlText w:val="•"/>
      <w:lvlJc w:val="left"/>
      <w:pPr>
        <w:ind w:left="2456" w:hanging="437"/>
      </w:pPr>
      <w:rPr>
        <w:rFonts w:hint="default"/>
      </w:rPr>
    </w:lvl>
    <w:lvl w:ilvl="3" w:tplc="A5B8245A">
      <w:start w:val="1"/>
      <w:numFmt w:val="bullet"/>
      <w:lvlText w:val="•"/>
      <w:lvlJc w:val="left"/>
      <w:pPr>
        <w:ind w:left="3414" w:hanging="437"/>
      </w:pPr>
      <w:rPr>
        <w:rFonts w:hint="default"/>
      </w:rPr>
    </w:lvl>
    <w:lvl w:ilvl="4" w:tplc="DC647094">
      <w:start w:val="1"/>
      <w:numFmt w:val="bullet"/>
      <w:lvlText w:val="•"/>
      <w:lvlJc w:val="left"/>
      <w:pPr>
        <w:ind w:left="4372" w:hanging="437"/>
      </w:pPr>
      <w:rPr>
        <w:rFonts w:hint="default"/>
      </w:rPr>
    </w:lvl>
    <w:lvl w:ilvl="5" w:tplc="4C8ADFEE">
      <w:start w:val="1"/>
      <w:numFmt w:val="bullet"/>
      <w:lvlText w:val="•"/>
      <w:lvlJc w:val="left"/>
      <w:pPr>
        <w:ind w:left="5330" w:hanging="437"/>
      </w:pPr>
      <w:rPr>
        <w:rFonts w:hint="default"/>
      </w:rPr>
    </w:lvl>
    <w:lvl w:ilvl="6" w:tplc="4A5E516E">
      <w:start w:val="1"/>
      <w:numFmt w:val="bullet"/>
      <w:lvlText w:val="•"/>
      <w:lvlJc w:val="left"/>
      <w:pPr>
        <w:ind w:left="6288" w:hanging="437"/>
      </w:pPr>
      <w:rPr>
        <w:rFonts w:hint="default"/>
      </w:rPr>
    </w:lvl>
    <w:lvl w:ilvl="7" w:tplc="41888F12">
      <w:start w:val="1"/>
      <w:numFmt w:val="bullet"/>
      <w:lvlText w:val="•"/>
      <w:lvlJc w:val="left"/>
      <w:pPr>
        <w:ind w:left="7246" w:hanging="437"/>
      </w:pPr>
      <w:rPr>
        <w:rFonts w:hint="default"/>
      </w:rPr>
    </w:lvl>
    <w:lvl w:ilvl="8" w:tplc="0A628D5A">
      <w:start w:val="1"/>
      <w:numFmt w:val="bullet"/>
      <w:lvlText w:val="•"/>
      <w:lvlJc w:val="left"/>
      <w:pPr>
        <w:ind w:left="8204" w:hanging="437"/>
      </w:pPr>
      <w:rPr>
        <w:rFonts w:hint="default"/>
      </w:rPr>
    </w:lvl>
  </w:abstractNum>
  <w:abstractNum w:abstractNumId="13" w15:restartNumberingAfterBreak="0">
    <w:nsid w:val="3CD60D28"/>
    <w:multiLevelType w:val="hybridMultilevel"/>
    <w:tmpl w:val="D6EC9EEC"/>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4" w15:restartNumberingAfterBreak="0">
    <w:nsid w:val="40AA0ADC"/>
    <w:multiLevelType w:val="hybridMultilevel"/>
    <w:tmpl w:val="7D441924"/>
    <w:lvl w:ilvl="0" w:tplc="02C6E5D0">
      <w:start w:val="1"/>
      <w:numFmt w:val="bullet"/>
      <w:lvlText w:val="∙"/>
      <w:lvlJc w:val="left"/>
      <w:pPr>
        <w:ind w:left="811" w:hanging="209"/>
      </w:pPr>
      <w:rPr>
        <w:rFonts w:ascii="Arial" w:eastAsia="Arial" w:hAnsi="Arial" w:cs="Arial" w:hint="default"/>
        <w:i/>
        <w:w w:val="179"/>
        <w:sz w:val="20"/>
        <w:szCs w:val="20"/>
      </w:rPr>
    </w:lvl>
    <w:lvl w:ilvl="1" w:tplc="DDE2CFF6">
      <w:start w:val="1"/>
      <w:numFmt w:val="bullet"/>
      <w:lvlText w:val="•"/>
      <w:lvlJc w:val="left"/>
      <w:pPr>
        <w:ind w:left="1672" w:hanging="209"/>
      </w:pPr>
      <w:rPr>
        <w:rFonts w:hint="default"/>
      </w:rPr>
    </w:lvl>
    <w:lvl w:ilvl="2" w:tplc="A20C0EEE">
      <w:start w:val="1"/>
      <w:numFmt w:val="bullet"/>
      <w:lvlText w:val="•"/>
      <w:lvlJc w:val="left"/>
      <w:pPr>
        <w:ind w:left="2524" w:hanging="209"/>
      </w:pPr>
      <w:rPr>
        <w:rFonts w:hint="default"/>
      </w:rPr>
    </w:lvl>
    <w:lvl w:ilvl="3" w:tplc="FF064E90">
      <w:start w:val="1"/>
      <w:numFmt w:val="bullet"/>
      <w:lvlText w:val="•"/>
      <w:lvlJc w:val="left"/>
      <w:pPr>
        <w:ind w:left="3377" w:hanging="209"/>
      </w:pPr>
      <w:rPr>
        <w:rFonts w:hint="default"/>
      </w:rPr>
    </w:lvl>
    <w:lvl w:ilvl="4" w:tplc="5142CB02">
      <w:start w:val="1"/>
      <w:numFmt w:val="bullet"/>
      <w:lvlText w:val="•"/>
      <w:lvlJc w:val="left"/>
      <w:pPr>
        <w:ind w:left="4229" w:hanging="209"/>
      </w:pPr>
      <w:rPr>
        <w:rFonts w:hint="default"/>
      </w:rPr>
    </w:lvl>
    <w:lvl w:ilvl="5" w:tplc="9AF88826">
      <w:start w:val="1"/>
      <w:numFmt w:val="bullet"/>
      <w:lvlText w:val="•"/>
      <w:lvlJc w:val="left"/>
      <w:pPr>
        <w:ind w:left="5082" w:hanging="209"/>
      </w:pPr>
      <w:rPr>
        <w:rFonts w:hint="default"/>
      </w:rPr>
    </w:lvl>
    <w:lvl w:ilvl="6" w:tplc="7986A5A6">
      <w:start w:val="1"/>
      <w:numFmt w:val="bullet"/>
      <w:lvlText w:val="•"/>
      <w:lvlJc w:val="left"/>
      <w:pPr>
        <w:ind w:left="5934" w:hanging="209"/>
      </w:pPr>
      <w:rPr>
        <w:rFonts w:hint="default"/>
      </w:rPr>
    </w:lvl>
    <w:lvl w:ilvl="7" w:tplc="7632DE68">
      <w:start w:val="1"/>
      <w:numFmt w:val="bullet"/>
      <w:lvlText w:val="•"/>
      <w:lvlJc w:val="left"/>
      <w:pPr>
        <w:ind w:left="6786" w:hanging="209"/>
      </w:pPr>
      <w:rPr>
        <w:rFonts w:hint="default"/>
      </w:rPr>
    </w:lvl>
    <w:lvl w:ilvl="8" w:tplc="FCC25FB0">
      <w:start w:val="1"/>
      <w:numFmt w:val="bullet"/>
      <w:lvlText w:val="•"/>
      <w:lvlJc w:val="left"/>
      <w:pPr>
        <w:ind w:left="7639" w:hanging="209"/>
      </w:pPr>
      <w:rPr>
        <w:rFonts w:hint="default"/>
      </w:rPr>
    </w:lvl>
  </w:abstractNum>
  <w:abstractNum w:abstractNumId="15" w15:restartNumberingAfterBreak="0">
    <w:nsid w:val="42A21455"/>
    <w:multiLevelType w:val="hybridMultilevel"/>
    <w:tmpl w:val="7B40A234"/>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6" w15:restartNumberingAfterBreak="0">
    <w:nsid w:val="48AE7548"/>
    <w:multiLevelType w:val="hybridMultilevel"/>
    <w:tmpl w:val="565214B6"/>
    <w:lvl w:ilvl="0" w:tplc="FAEE3D1E">
      <w:start w:val="1"/>
      <w:numFmt w:val="decimal"/>
      <w:lvlText w:val="%1"/>
      <w:lvlJc w:val="left"/>
      <w:pPr>
        <w:ind w:left="961" w:hanging="502"/>
      </w:pPr>
      <w:rPr>
        <w:rFonts w:ascii="Times New Roman" w:eastAsia="Times New Roman" w:hAnsi="Times New Roman" w:cs="Times New Roman" w:hint="default"/>
        <w:w w:val="99"/>
        <w:sz w:val="22"/>
        <w:szCs w:val="22"/>
      </w:rPr>
    </w:lvl>
    <w:lvl w:ilvl="1" w:tplc="18C6E7D2">
      <w:start w:val="1"/>
      <w:numFmt w:val="bullet"/>
      <w:lvlText w:val="•"/>
      <w:lvlJc w:val="left"/>
      <w:pPr>
        <w:ind w:left="1824" w:hanging="502"/>
      </w:pPr>
      <w:rPr>
        <w:rFonts w:hint="default"/>
      </w:rPr>
    </w:lvl>
    <w:lvl w:ilvl="2" w:tplc="E2464944">
      <w:start w:val="1"/>
      <w:numFmt w:val="bullet"/>
      <w:lvlText w:val="•"/>
      <w:lvlJc w:val="left"/>
      <w:pPr>
        <w:ind w:left="2688" w:hanging="502"/>
      </w:pPr>
      <w:rPr>
        <w:rFonts w:hint="default"/>
      </w:rPr>
    </w:lvl>
    <w:lvl w:ilvl="3" w:tplc="13A61C52">
      <w:start w:val="1"/>
      <w:numFmt w:val="bullet"/>
      <w:lvlText w:val="•"/>
      <w:lvlJc w:val="left"/>
      <w:pPr>
        <w:ind w:left="3552" w:hanging="502"/>
      </w:pPr>
      <w:rPr>
        <w:rFonts w:hint="default"/>
      </w:rPr>
    </w:lvl>
    <w:lvl w:ilvl="4" w:tplc="EC6C9624">
      <w:start w:val="1"/>
      <w:numFmt w:val="bullet"/>
      <w:lvlText w:val="•"/>
      <w:lvlJc w:val="left"/>
      <w:pPr>
        <w:ind w:left="4416" w:hanging="502"/>
      </w:pPr>
      <w:rPr>
        <w:rFonts w:hint="default"/>
      </w:rPr>
    </w:lvl>
    <w:lvl w:ilvl="5" w:tplc="8D50E0B8">
      <w:start w:val="1"/>
      <w:numFmt w:val="bullet"/>
      <w:lvlText w:val="•"/>
      <w:lvlJc w:val="left"/>
      <w:pPr>
        <w:ind w:left="5280" w:hanging="502"/>
      </w:pPr>
      <w:rPr>
        <w:rFonts w:hint="default"/>
      </w:rPr>
    </w:lvl>
    <w:lvl w:ilvl="6" w:tplc="7B10AC10">
      <w:start w:val="1"/>
      <w:numFmt w:val="bullet"/>
      <w:lvlText w:val="•"/>
      <w:lvlJc w:val="left"/>
      <w:pPr>
        <w:ind w:left="6144" w:hanging="502"/>
      </w:pPr>
      <w:rPr>
        <w:rFonts w:hint="default"/>
      </w:rPr>
    </w:lvl>
    <w:lvl w:ilvl="7" w:tplc="771CEDA6">
      <w:start w:val="1"/>
      <w:numFmt w:val="bullet"/>
      <w:lvlText w:val="•"/>
      <w:lvlJc w:val="left"/>
      <w:pPr>
        <w:ind w:left="7008" w:hanging="502"/>
      </w:pPr>
      <w:rPr>
        <w:rFonts w:hint="default"/>
      </w:rPr>
    </w:lvl>
    <w:lvl w:ilvl="8" w:tplc="A736675E">
      <w:start w:val="1"/>
      <w:numFmt w:val="bullet"/>
      <w:lvlText w:val="•"/>
      <w:lvlJc w:val="left"/>
      <w:pPr>
        <w:ind w:left="7872" w:hanging="502"/>
      </w:pPr>
      <w:rPr>
        <w:rFonts w:hint="default"/>
      </w:rPr>
    </w:lvl>
  </w:abstractNum>
  <w:abstractNum w:abstractNumId="17" w15:restartNumberingAfterBreak="0">
    <w:nsid w:val="4F8308DD"/>
    <w:multiLevelType w:val="hybridMultilevel"/>
    <w:tmpl w:val="6EB69838"/>
    <w:lvl w:ilvl="0" w:tplc="24B6D4F4">
      <w:start w:val="1"/>
      <w:numFmt w:val="bullet"/>
      <w:lvlText w:val="∙"/>
      <w:lvlJc w:val="left"/>
      <w:pPr>
        <w:ind w:left="819" w:hanging="209"/>
      </w:pPr>
      <w:rPr>
        <w:rFonts w:ascii="Arial" w:eastAsia="Arial" w:hAnsi="Arial" w:cs="Arial" w:hint="default"/>
        <w:i/>
        <w:w w:val="179"/>
        <w:sz w:val="20"/>
        <w:szCs w:val="20"/>
      </w:rPr>
    </w:lvl>
    <w:lvl w:ilvl="1" w:tplc="0ADE6894">
      <w:start w:val="1"/>
      <w:numFmt w:val="bullet"/>
      <w:lvlText w:val="•"/>
      <w:lvlJc w:val="left"/>
      <w:pPr>
        <w:ind w:left="1674" w:hanging="209"/>
      </w:pPr>
      <w:rPr>
        <w:rFonts w:hint="default"/>
      </w:rPr>
    </w:lvl>
    <w:lvl w:ilvl="2" w:tplc="86F608AA">
      <w:start w:val="1"/>
      <w:numFmt w:val="bullet"/>
      <w:lvlText w:val="•"/>
      <w:lvlJc w:val="left"/>
      <w:pPr>
        <w:ind w:left="2528" w:hanging="209"/>
      </w:pPr>
      <w:rPr>
        <w:rFonts w:hint="default"/>
      </w:rPr>
    </w:lvl>
    <w:lvl w:ilvl="3" w:tplc="DD582FE8">
      <w:start w:val="1"/>
      <w:numFmt w:val="bullet"/>
      <w:lvlText w:val="•"/>
      <w:lvlJc w:val="left"/>
      <w:pPr>
        <w:ind w:left="3382" w:hanging="209"/>
      </w:pPr>
      <w:rPr>
        <w:rFonts w:hint="default"/>
      </w:rPr>
    </w:lvl>
    <w:lvl w:ilvl="4" w:tplc="30D8420C">
      <w:start w:val="1"/>
      <w:numFmt w:val="bullet"/>
      <w:lvlText w:val="•"/>
      <w:lvlJc w:val="left"/>
      <w:pPr>
        <w:ind w:left="4236" w:hanging="209"/>
      </w:pPr>
      <w:rPr>
        <w:rFonts w:hint="default"/>
      </w:rPr>
    </w:lvl>
    <w:lvl w:ilvl="5" w:tplc="1E0025C8">
      <w:start w:val="1"/>
      <w:numFmt w:val="bullet"/>
      <w:lvlText w:val="•"/>
      <w:lvlJc w:val="left"/>
      <w:pPr>
        <w:ind w:left="5090" w:hanging="209"/>
      </w:pPr>
      <w:rPr>
        <w:rFonts w:hint="default"/>
      </w:rPr>
    </w:lvl>
    <w:lvl w:ilvl="6" w:tplc="E86AC7CC">
      <w:start w:val="1"/>
      <w:numFmt w:val="bullet"/>
      <w:lvlText w:val="•"/>
      <w:lvlJc w:val="left"/>
      <w:pPr>
        <w:ind w:left="5944" w:hanging="209"/>
      </w:pPr>
      <w:rPr>
        <w:rFonts w:hint="default"/>
      </w:rPr>
    </w:lvl>
    <w:lvl w:ilvl="7" w:tplc="88FA4642">
      <w:start w:val="1"/>
      <w:numFmt w:val="bullet"/>
      <w:lvlText w:val="•"/>
      <w:lvlJc w:val="left"/>
      <w:pPr>
        <w:ind w:left="6798" w:hanging="209"/>
      </w:pPr>
      <w:rPr>
        <w:rFonts w:hint="default"/>
      </w:rPr>
    </w:lvl>
    <w:lvl w:ilvl="8" w:tplc="A2E4AC06">
      <w:start w:val="1"/>
      <w:numFmt w:val="bullet"/>
      <w:lvlText w:val="•"/>
      <w:lvlJc w:val="left"/>
      <w:pPr>
        <w:ind w:left="7652" w:hanging="209"/>
      </w:pPr>
      <w:rPr>
        <w:rFonts w:hint="default"/>
      </w:rPr>
    </w:lvl>
  </w:abstractNum>
  <w:abstractNum w:abstractNumId="18" w15:restartNumberingAfterBreak="0">
    <w:nsid w:val="550027DE"/>
    <w:multiLevelType w:val="multilevel"/>
    <w:tmpl w:val="EB9A1FF0"/>
    <w:lvl w:ilvl="0">
      <w:start w:val="1"/>
      <w:numFmt w:val="decimal"/>
      <w:lvlText w:val="%1"/>
      <w:lvlJc w:val="left"/>
      <w:pPr>
        <w:ind w:left="774" w:hanging="655"/>
      </w:pPr>
      <w:rPr>
        <w:rFonts w:hint="default"/>
      </w:rPr>
    </w:lvl>
    <w:lvl w:ilvl="1">
      <w:start w:val="6"/>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19" w15:restartNumberingAfterBreak="0">
    <w:nsid w:val="555D1471"/>
    <w:multiLevelType w:val="hybridMultilevel"/>
    <w:tmpl w:val="C670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210BF1"/>
    <w:multiLevelType w:val="hybridMultilevel"/>
    <w:tmpl w:val="99C22EA2"/>
    <w:lvl w:ilvl="0" w:tplc="6632FC76">
      <w:start w:val="1"/>
      <w:numFmt w:val="bullet"/>
      <w:lvlText w:val="∙"/>
      <w:lvlJc w:val="left"/>
      <w:pPr>
        <w:ind w:left="819" w:hanging="209"/>
      </w:pPr>
      <w:rPr>
        <w:rFonts w:ascii="Arial" w:eastAsia="Arial" w:hAnsi="Arial" w:cs="Arial" w:hint="default"/>
        <w:i/>
        <w:w w:val="179"/>
        <w:sz w:val="20"/>
        <w:szCs w:val="20"/>
      </w:rPr>
    </w:lvl>
    <w:lvl w:ilvl="1" w:tplc="EDA8D1F4">
      <w:start w:val="1"/>
      <w:numFmt w:val="bullet"/>
      <w:lvlText w:val="•"/>
      <w:lvlJc w:val="left"/>
      <w:pPr>
        <w:ind w:left="1674" w:hanging="209"/>
      </w:pPr>
      <w:rPr>
        <w:rFonts w:hint="default"/>
      </w:rPr>
    </w:lvl>
    <w:lvl w:ilvl="2" w:tplc="34029A28">
      <w:start w:val="1"/>
      <w:numFmt w:val="bullet"/>
      <w:lvlText w:val="•"/>
      <w:lvlJc w:val="left"/>
      <w:pPr>
        <w:ind w:left="2528" w:hanging="209"/>
      </w:pPr>
      <w:rPr>
        <w:rFonts w:hint="default"/>
      </w:rPr>
    </w:lvl>
    <w:lvl w:ilvl="3" w:tplc="9ED85A08">
      <w:start w:val="1"/>
      <w:numFmt w:val="bullet"/>
      <w:lvlText w:val="•"/>
      <w:lvlJc w:val="left"/>
      <w:pPr>
        <w:ind w:left="3382" w:hanging="209"/>
      </w:pPr>
      <w:rPr>
        <w:rFonts w:hint="default"/>
      </w:rPr>
    </w:lvl>
    <w:lvl w:ilvl="4" w:tplc="5A54D50A">
      <w:start w:val="1"/>
      <w:numFmt w:val="bullet"/>
      <w:lvlText w:val="•"/>
      <w:lvlJc w:val="left"/>
      <w:pPr>
        <w:ind w:left="4236" w:hanging="209"/>
      </w:pPr>
      <w:rPr>
        <w:rFonts w:hint="default"/>
      </w:rPr>
    </w:lvl>
    <w:lvl w:ilvl="5" w:tplc="88046F80">
      <w:start w:val="1"/>
      <w:numFmt w:val="bullet"/>
      <w:lvlText w:val="•"/>
      <w:lvlJc w:val="left"/>
      <w:pPr>
        <w:ind w:left="5090" w:hanging="209"/>
      </w:pPr>
      <w:rPr>
        <w:rFonts w:hint="default"/>
      </w:rPr>
    </w:lvl>
    <w:lvl w:ilvl="6" w:tplc="1188CD20">
      <w:start w:val="1"/>
      <w:numFmt w:val="bullet"/>
      <w:lvlText w:val="•"/>
      <w:lvlJc w:val="left"/>
      <w:pPr>
        <w:ind w:left="5944" w:hanging="209"/>
      </w:pPr>
      <w:rPr>
        <w:rFonts w:hint="default"/>
      </w:rPr>
    </w:lvl>
    <w:lvl w:ilvl="7" w:tplc="C66E00E0">
      <w:start w:val="1"/>
      <w:numFmt w:val="bullet"/>
      <w:lvlText w:val="•"/>
      <w:lvlJc w:val="left"/>
      <w:pPr>
        <w:ind w:left="6798" w:hanging="209"/>
      </w:pPr>
      <w:rPr>
        <w:rFonts w:hint="default"/>
      </w:rPr>
    </w:lvl>
    <w:lvl w:ilvl="8" w:tplc="041C0988">
      <w:start w:val="1"/>
      <w:numFmt w:val="bullet"/>
      <w:lvlText w:val="•"/>
      <w:lvlJc w:val="left"/>
      <w:pPr>
        <w:ind w:left="7652" w:hanging="209"/>
      </w:pPr>
      <w:rPr>
        <w:rFonts w:hint="default"/>
      </w:rPr>
    </w:lvl>
  </w:abstractNum>
  <w:abstractNum w:abstractNumId="21" w15:restartNumberingAfterBreak="0">
    <w:nsid w:val="61293436"/>
    <w:multiLevelType w:val="multilevel"/>
    <w:tmpl w:val="84E85DD0"/>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22" w15:restartNumberingAfterBreak="0">
    <w:nsid w:val="67125C9B"/>
    <w:multiLevelType w:val="hybridMultilevel"/>
    <w:tmpl w:val="FC98E4F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3" w15:restartNumberingAfterBreak="0">
    <w:nsid w:val="6718628B"/>
    <w:multiLevelType w:val="multilevel"/>
    <w:tmpl w:val="DA90734C"/>
    <w:lvl w:ilvl="0">
      <w:start w:val="2"/>
      <w:numFmt w:val="decimal"/>
      <w:lvlText w:val="%1"/>
      <w:lvlJc w:val="left"/>
      <w:pPr>
        <w:ind w:left="658" w:hanging="538"/>
      </w:pPr>
      <w:rPr>
        <w:rFonts w:hint="default"/>
      </w:rPr>
    </w:lvl>
    <w:lvl w:ilvl="1">
      <w:start w:val="10"/>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24" w15:restartNumberingAfterBreak="0">
    <w:nsid w:val="6953549D"/>
    <w:multiLevelType w:val="hybridMultilevel"/>
    <w:tmpl w:val="9F7A8382"/>
    <w:lvl w:ilvl="0" w:tplc="9BCC83D2">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76262DC8">
      <w:start w:val="1"/>
      <w:numFmt w:val="bullet"/>
      <w:lvlText w:val="•"/>
      <w:lvlJc w:val="left"/>
      <w:pPr>
        <w:ind w:left="1068" w:hanging="243"/>
      </w:pPr>
      <w:rPr>
        <w:rFonts w:hint="default"/>
      </w:rPr>
    </w:lvl>
    <w:lvl w:ilvl="2" w:tplc="DB5270A6">
      <w:start w:val="1"/>
      <w:numFmt w:val="bullet"/>
      <w:lvlText w:val="•"/>
      <w:lvlJc w:val="left"/>
      <w:pPr>
        <w:ind w:left="2016" w:hanging="243"/>
      </w:pPr>
      <w:rPr>
        <w:rFonts w:hint="default"/>
      </w:rPr>
    </w:lvl>
    <w:lvl w:ilvl="3" w:tplc="F9A24E84">
      <w:start w:val="1"/>
      <w:numFmt w:val="bullet"/>
      <w:lvlText w:val="•"/>
      <w:lvlJc w:val="left"/>
      <w:pPr>
        <w:ind w:left="2964" w:hanging="243"/>
      </w:pPr>
      <w:rPr>
        <w:rFonts w:hint="default"/>
      </w:rPr>
    </w:lvl>
    <w:lvl w:ilvl="4" w:tplc="AE84AFA2">
      <w:start w:val="1"/>
      <w:numFmt w:val="bullet"/>
      <w:lvlText w:val="•"/>
      <w:lvlJc w:val="left"/>
      <w:pPr>
        <w:ind w:left="3912" w:hanging="243"/>
      </w:pPr>
      <w:rPr>
        <w:rFonts w:hint="default"/>
      </w:rPr>
    </w:lvl>
    <w:lvl w:ilvl="5" w:tplc="5F34DD10">
      <w:start w:val="1"/>
      <w:numFmt w:val="bullet"/>
      <w:lvlText w:val="•"/>
      <w:lvlJc w:val="left"/>
      <w:pPr>
        <w:ind w:left="4860" w:hanging="243"/>
      </w:pPr>
      <w:rPr>
        <w:rFonts w:hint="default"/>
      </w:rPr>
    </w:lvl>
    <w:lvl w:ilvl="6" w:tplc="4D72961E">
      <w:start w:val="1"/>
      <w:numFmt w:val="bullet"/>
      <w:lvlText w:val="•"/>
      <w:lvlJc w:val="left"/>
      <w:pPr>
        <w:ind w:left="5808" w:hanging="243"/>
      </w:pPr>
      <w:rPr>
        <w:rFonts w:hint="default"/>
      </w:rPr>
    </w:lvl>
    <w:lvl w:ilvl="7" w:tplc="7CA6907C">
      <w:start w:val="1"/>
      <w:numFmt w:val="bullet"/>
      <w:lvlText w:val="•"/>
      <w:lvlJc w:val="left"/>
      <w:pPr>
        <w:ind w:left="6756" w:hanging="243"/>
      </w:pPr>
      <w:rPr>
        <w:rFonts w:hint="default"/>
      </w:rPr>
    </w:lvl>
    <w:lvl w:ilvl="8" w:tplc="7F28BE5A">
      <w:start w:val="1"/>
      <w:numFmt w:val="bullet"/>
      <w:lvlText w:val="•"/>
      <w:lvlJc w:val="left"/>
      <w:pPr>
        <w:ind w:left="7704" w:hanging="243"/>
      </w:pPr>
      <w:rPr>
        <w:rFonts w:hint="default"/>
      </w:rPr>
    </w:lvl>
  </w:abstractNum>
  <w:abstractNum w:abstractNumId="25" w15:restartNumberingAfterBreak="0">
    <w:nsid w:val="6C862EC3"/>
    <w:multiLevelType w:val="hybridMultilevel"/>
    <w:tmpl w:val="DB48E31E"/>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6" w15:restartNumberingAfterBreak="0">
    <w:nsid w:val="6EE94186"/>
    <w:multiLevelType w:val="hybridMultilevel"/>
    <w:tmpl w:val="E0F4727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7" w15:restartNumberingAfterBreak="0">
    <w:nsid w:val="73100C65"/>
    <w:multiLevelType w:val="hybridMultilevel"/>
    <w:tmpl w:val="67DA8B74"/>
    <w:lvl w:ilvl="0" w:tplc="44EC95A0">
      <w:start w:val="1"/>
      <w:numFmt w:val="decimal"/>
      <w:lvlText w:val="%1"/>
      <w:lvlJc w:val="left"/>
      <w:pPr>
        <w:ind w:left="949" w:hanging="502"/>
      </w:pPr>
      <w:rPr>
        <w:rFonts w:ascii="Times New Roman" w:eastAsia="Times New Roman" w:hAnsi="Times New Roman" w:cs="Times New Roman" w:hint="default"/>
        <w:w w:val="99"/>
        <w:sz w:val="22"/>
        <w:szCs w:val="22"/>
      </w:rPr>
    </w:lvl>
    <w:lvl w:ilvl="1" w:tplc="C1DCBBB0">
      <w:start w:val="1"/>
      <w:numFmt w:val="bullet"/>
      <w:lvlText w:val="•"/>
      <w:lvlJc w:val="left"/>
      <w:pPr>
        <w:ind w:left="1806" w:hanging="502"/>
      </w:pPr>
      <w:rPr>
        <w:rFonts w:hint="default"/>
      </w:rPr>
    </w:lvl>
    <w:lvl w:ilvl="2" w:tplc="03ECAF0E">
      <w:start w:val="1"/>
      <w:numFmt w:val="bullet"/>
      <w:lvlText w:val="•"/>
      <w:lvlJc w:val="left"/>
      <w:pPr>
        <w:ind w:left="2672" w:hanging="502"/>
      </w:pPr>
      <w:rPr>
        <w:rFonts w:hint="default"/>
      </w:rPr>
    </w:lvl>
    <w:lvl w:ilvl="3" w:tplc="5F14D65A">
      <w:start w:val="1"/>
      <w:numFmt w:val="bullet"/>
      <w:lvlText w:val="•"/>
      <w:lvlJc w:val="left"/>
      <w:pPr>
        <w:ind w:left="3538" w:hanging="502"/>
      </w:pPr>
      <w:rPr>
        <w:rFonts w:hint="default"/>
      </w:rPr>
    </w:lvl>
    <w:lvl w:ilvl="4" w:tplc="BED0D9CC">
      <w:start w:val="1"/>
      <w:numFmt w:val="bullet"/>
      <w:lvlText w:val="•"/>
      <w:lvlJc w:val="left"/>
      <w:pPr>
        <w:ind w:left="4404" w:hanging="502"/>
      </w:pPr>
      <w:rPr>
        <w:rFonts w:hint="default"/>
      </w:rPr>
    </w:lvl>
    <w:lvl w:ilvl="5" w:tplc="E0D8699E">
      <w:start w:val="1"/>
      <w:numFmt w:val="bullet"/>
      <w:lvlText w:val="•"/>
      <w:lvlJc w:val="left"/>
      <w:pPr>
        <w:ind w:left="5270" w:hanging="502"/>
      </w:pPr>
      <w:rPr>
        <w:rFonts w:hint="default"/>
      </w:rPr>
    </w:lvl>
    <w:lvl w:ilvl="6" w:tplc="61CAF174">
      <w:start w:val="1"/>
      <w:numFmt w:val="bullet"/>
      <w:lvlText w:val="•"/>
      <w:lvlJc w:val="left"/>
      <w:pPr>
        <w:ind w:left="6136" w:hanging="502"/>
      </w:pPr>
      <w:rPr>
        <w:rFonts w:hint="default"/>
      </w:rPr>
    </w:lvl>
    <w:lvl w:ilvl="7" w:tplc="930001AC">
      <w:start w:val="1"/>
      <w:numFmt w:val="bullet"/>
      <w:lvlText w:val="•"/>
      <w:lvlJc w:val="left"/>
      <w:pPr>
        <w:ind w:left="7002" w:hanging="502"/>
      </w:pPr>
      <w:rPr>
        <w:rFonts w:hint="default"/>
      </w:rPr>
    </w:lvl>
    <w:lvl w:ilvl="8" w:tplc="60B099BC">
      <w:start w:val="1"/>
      <w:numFmt w:val="bullet"/>
      <w:lvlText w:val="•"/>
      <w:lvlJc w:val="left"/>
      <w:pPr>
        <w:ind w:left="7868" w:hanging="502"/>
      </w:pPr>
      <w:rPr>
        <w:rFonts w:hint="default"/>
      </w:rPr>
    </w:lvl>
  </w:abstractNum>
  <w:abstractNum w:abstractNumId="28" w15:restartNumberingAfterBreak="0">
    <w:nsid w:val="73D1676F"/>
    <w:multiLevelType w:val="multilevel"/>
    <w:tmpl w:val="9788D0DC"/>
    <w:lvl w:ilvl="0">
      <w:start w:val="2"/>
      <w:numFmt w:val="decimal"/>
      <w:lvlText w:val="%1"/>
      <w:lvlJc w:val="left"/>
      <w:pPr>
        <w:ind w:left="774" w:hanging="655"/>
      </w:pPr>
      <w:rPr>
        <w:rFonts w:hint="default"/>
      </w:rPr>
    </w:lvl>
    <w:lvl w:ilvl="1">
      <w:start w:val="1"/>
      <w:numFmt w:val="decimal"/>
      <w:lvlText w:val="%1.%2"/>
      <w:lvlJc w:val="left"/>
      <w:pPr>
        <w:ind w:left="774" w:hanging="655"/>
        <w:jc w:val="right"/>
      </w:pPr>
      <w:rPr>
        <w:rFonts w:hint="default"/>
      </w:rPr>
    </w:lvl>
    <w:lvl w:ilvl="2">
      <w:start w:val="1"/>
      <w:numFmt w:val="decimal"/>
      <w:lvlText w:val="%1.%2.%3"/>
      <w:lvlJc w:val="left"/>
      <w:pPr>
        <w:ind w:left="774" w:hanging="655"/>
        <w:jc w:val="right"/>
      </w:pPr>
      <w:rPr>
        <w:rFonts w:ascii="Times New Roman" w:eastAsia="Times New Roman" w:hAnsi="Times New Roman" w:cs="Times New Roman" w:hint="default"/>
        <w:b/>
        <w:bCs/>
        <w:w w:val="99"/>
        <w:sz w:val="22"/>
        <w:szCs w:val="22"/>
      </w:rPr>
    </w:lvl>
    <w:lvl w:ilvl="3">
      <w:start w:val="1"/>
      <w:numFmt w:val="bullet"/>
      <w:lvlText w:val="•"/>
      <w:lvlJc w:val="left"/>
      <w:pPr>
        <w:ind w:left="2250" w:hanging="655"/>
      </w:pPr>
      <w:rPr>
        <w:rFonts w:hint="default"/>
      </w:rPr>
    </w:lvl>
    <w:lvl w:ilvl="4">
      <w:start w:val="1"/>
      <w:numFmt w:val="bullet"/>
      <w:lvlText w:val="•"/>
      <w:lvlJc w:val="left"/>
      <w:pPr>
        <w:ind w:left="3300" w:hanging="655"/>
      </w:pPr>
      <w:rPr>
        <w:rFonts w:hint="default"/>
      </w:rPr>
    </w:lvl>
    <w:lvl w:ilvl="5">
      <w:start w:val="1"/>
      <w:numFmt w:val="bullet"/>
      <w:lvlText w:val="•"/>
      <w:lvlJc w:val="left"/>
      <w:pPr>
        <w:ind w:left="4350" w:hanging="655"/>
      </w:pPr>
      <w:rPr>
        <w:rFonts w:hint="default"/>
      </w:rPr>
    </w:lvl>
    <w:lvl w:ilvl="6">
      <w:start w:val="1"/>
      <w:numFmt w:val="bullet"/>
      <w:lvlText w:val="•"/>
      <w:lvlJc w:val="left"/>
      <w:pPr>
        <w:ind w:left="5400" w:hanging="655"/>
      </w:pPr>
      <w:rPr>
        <w:rFonts w:hint="default"/>
      </w:rPr>
    </w:lvl>
    <w:lvl w:ilvl="7">
      <w:start w:val="1"/>
      <w:numFmt w:val="bullet"/>
      <w:lvlText w:val="•"/>
      <w:lvlJc w:val="left"/>
      <w:pPr>
        <w:ind w:left="6450" w:hanging="655"/>
      </w:pPr>
      <w:rPr>
        <w:rFonts w:hint="default"/>
      </w:rPr>
    </w:lvl>
    <w:lvl w:ilvl="8">
      <w:start w:val="1"/>
      <w:numFmt w:val="bullet"/>
      <w:lvlText w:val="•"/>
      <w:lvlJc w:val="left"/>
      <w:pPr>
        <w:ind w:left="7500" w:hanging="655"/>
      </w:pPr>
      <w:rPr>
        <w:rFonts w:hint="default"/>
      </w:rPr>
    </w:lvl>
  </w:abstractNum>
  <w:abstractNum w:abstractNumId="29" w15:restartNumberingAfterBreak="0">
    <w:nsid w:val="742624FC"/>
    <w:multiLevelType w:val="hybridMultilevel"/>
    <w:tmpl w:val="2570BD4E"/>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0" w15:restartNumberingAfterBreak="0">
    <w:nsid w:val="7B106332"/>
    <w:multiLevelType w:val="hybridMultilevel"/>
    <w:tmpl w:val="6FEE8B70"/>
    <w:lvl w:ilvl="0" w:tplc="E9C6EBC6">
      <w:start w:val="1"/>
      <w:numFmt w:val="bullet"/>
      <w:lvlText w:val="∙"/>
      <w:lvlJc w:val="left"/>
      <w:pPr>
        <w:ind w:left="819" w:hanging="209"/>
      </w:pPr>
      <w:rPr>
        <w:rFonts w:ascii="Arial" w:eastAsia="Arial" w:hAnsi="Arial" w:cs="Arial" w:hint="default"/>
        <w:i/>
        <w:w w:val="179"/>
        <w:sz w:val="20"/>
        <w:szCs w:val="20"/>
      </w:rPr>
    </w:lvl>
    <w:lvl w:ilvl="1" w:tplc="D1F674EA">
      <w:start w:val="1"/>
      <w:numFmt w:val="bullet"/>
      <w:lvlText w:val="•"/>
      <w:lvlJc w:val="left"/>
      <w:pPr>
        <w:ind w:left="1674" w:hanging="209"/>
      </w:pPr>
      <w:rPr>
        <w:rFonts w:hint="default"/>
      </w:rPr>
    </w:lvl>
    <w:lvl w:ilvl="2" w:tplc="BC00E85A">
      <w:start w:val="1"/>
      <w:numFmt w:val="bullet"/>
      <w:lvlText w:val="•"/>
      <w:lvlJc w:val="left"/>
      <w:pPr>
        <w:ind w:left="2528" w:hanging="209"/>
      </w:pPr>
      <w:rPr>
        <w:rFonts w:hint="default"/>
      </w:rPr>
    </w:lvl>
    <w:lvl w:ilvl="3" w:tplc="6C80C54A">
      <w:start w:val="1"/>
      <w:numFmt w:val="bullet"/>
      <w:lvlText w:val="•"/>
      <w:lvlJc w:val="left"/>
      <w:pPr>
        <w:ind w:left="3382" w:hanging="209"/>
      </w:pPr>
      <w:rPr>
        <w:rFonts w:hint="default"/>
      </w:rPr>
    </w:lvl>
    <w:lvl w:ilvl="4" w:tplc="531A7892">
      <w:start w:val="1"/>
      <w:numFmt w:val="bullet"/>
      <w:lvlText w:val="•"/>
      <w:lvlJc w:val="left"/>
      <w:pPr>
        <w:ind w:left="4236" w:hanging="209"/>
      </w:pPr>
      <w:rPr>
        <w:rFonts w:hint="default"/>
      </w:rPr>
    </w:lvl>
    <w:lvl w:ilvl="5" w:tplc="DF38EBF8">
      <w:start w:val="1"/>
      <w:numFmt w:val="bullet"/>
      <w:lvlText w:val="•"/>
      <w:lvlJc w:val="left"/>
      <w:pPr>
        <w:ind w:left="5090" w:hanging="209"/>
      </w:pPr>
      <w:rPr>
        <w:rFonts w:hint="default"/>
      </w:rPr>
    </w:lvl>
    <w:lvl w:ilvl="6" w:tplc="2E248228">
      <w:start w:val="1"/>
      <w:numFmt w:val="bullet"/>
      <w:lvlText w:val="•"/>
      <w:lvlJc w:val="left"/>
      <w:pPr>
        <w:ind w:left="5944" w:hanging="209"/>
      </w:pPr>
      <w:rPr>
        <w:rFonts w:hint="default"/>
      </w:rPr>
    </w:lvl>
    <w:lvl w:ilvl="7" w:tplc="A0A4212A">
      <w:start w:val="1"/>
      <w:numFmt w:val="bullet"/>
      <w:lvlText w:val="•"/>
      <w:lvlJc w:val="left"/>
      <w:pPr>
        <w:ind w:left="6798" w:hanging="209"/>
      </w:pPr>
      <w:rPr>
        <w:rFonts w:hint="default"/>
      </w:rPr>
    </w:lvl>
    <w:lvl w:ilvl="8" w:tplc="9C8E830A">
      <w:start w:val="1"/>
      <w:numFmt w:val="bullet"/>
      <w:lvlText w:val="•"/>
      <w:lvlJc w:val="left"/>
      <w:pPr>
        <w:ind w:left="7652" w:hanging="209"/>
      </w:pPr>
      <w:rPr>
        <w:rFonts w:hint="default"/>
      </w:rPr>
    </w:lvl>
  </w:abstractNum>
  <w:abstractNum w:abstractNumId="31" w15:restartNumberingAfterBreak="0">
    <w:nsid w:val="7EB35DE7"/>
    <w:multiLevelType w:val="hybridMultilevel"/>
    <w:tmpl w:val="550401AC"/>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hint="default"/>
      </w:rPr>
    </w:lvl>
    <w:lvl w:ilvl="8" w:tplc="04090005" w:tentative="1">
      <w:start w:val="1"/>
      <w:numFmt w:val="bullet"/>
      <w:lvlText w:val=""/>
      <w:lvlJc w:val="left"/>
      <w:pPr>
        <w:ind w:left="7082" w:hanging="360"/>
      </w:pPr>
      <w:rPr>
        <w:rFonts w:ascii="Wingdings" w:hAnsi="Wingdings" w:hint="default"/>
      </w:rPr>
    </w:lvl>
  </w:abstractNum>
  <w:num w:numId="1">
    <w:abstractNumId w:val="17"/>
  </w:num>
  <w:num w:numId="2">
    <w:abstractNumId w:val="23"/>
  </w:num>
  <w:num w:numId="3">
    <w:abstractNumId w:val="14"/>
  </w:num>
  <w:num w:numId="4">
    <w:abstractNumId w:val="12"/>
  </w:num>
  <w:num w:numId="5">
    <w:abstractNumId w:val="3"/>
  </w:num>
  <w:num w:numId="6">
    <w:abstractNumId w:val="5"/>
  </w:num>
  <w:num w:numId="7">
    <w:abstractNumId w:val="30"/>
  </w:num>
  <w:num w:numId="8">
    <w:abstractNumId w:val="20"/>
  </w:num>
  <w:num w:numId="9">
    <w:abstractNumId w:val="28"/>
  </w:num>
  <w:num w:numId="10">
    <w:abstractNumId w:val="6"/>
  </w:num>
  <w:num w:numId="11">
    <w:abstractNumId w:val="18"/>
  </w:num>
  <w:num w:numId="12">
    <w:abstractNumId w:val="8"/>
  </w:num>
  <w:num w:numId="13">
    <w:abstractNumId w:val="16"/>
  </w:num>
  <w:num w:numId="14">
    <w:abstractNumId w:val="27"/>
  </w:num>
  <w:num w:numId="15">
    <w:abstractNumId w:val="7"/>
  </w:num>
  <w:num w:numId="16">
    <w:abstractNumId w:val="21"/>
  </w:num>
  <w:num w:numId="17">
    <w:abstractNumId w:val="24"/>
  </w:num>
  <w:num w:numId="18">
    <w:abstractNumId w:val="13"/>
  </w:num>
  <w:num w:numId="19">
    <w:abstractNumId w:val="25"/>
  </w:num>
  <w:num w:numId="20">
    <w:abstractNumId w:val="26"/>
  </w:num>
  <w:num w:numId="21">
    <w:abstractNumId w:val="9"/>
  </w:num>
  <w:num w:numId="22">
    <w:abstractNumId w:val="29"/>
  </w:num>
  <w:num w:numId="23">
    <w:abstractNumId w:val="10"/>
  </w:num>
  <w:num w:numId="24">
    <w:abstractNumId w:val="15"/>
  </w:num>
  <w:num w:numId="25">
    <w:abstractNumId w:val="4"/>
  </w:num>
  <w:num w:numId="26">
    <w:abstractNumId w:val="31"/>
  </w:num>
  <w:num w:numId="27">
    <w:abstractNumId w:val="0"/>
  </w:num>
  <w:num w:numId="28">
    <w:abstractNumId w:val="2"/>
  </w:num>
  <w:num w:numId="29">
    <w:abstractNumId w:val="22"/>
  </w:num>
  <w:num w:numId="30">
    <w:abstractNumId w:val="1"/>
  </w:num>
  <w:num w:numId="31">
    <w:abstractNumId w:val="11"/>
  </w:num>
  <w:num w:numId="3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 Heras">
    <w15:presenceInfo w15:providerId="Windows Live" w15:userId="f2b1316761da92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e3tDCzMLUwMjNS0lEKTi0uzszPAykwrAUAxXBY1SwAAAA="/>
  </w:docVars>
  <w:rsids>
    <w:rsidRoot w:val="00083E73"/>
    <w:rsid w:val="0000214F"/>
    <w:rsid w:val="0001157E"/>
    <w:rsid w:val="00022A45"/>
    <w:rsid w:val="00027CF6"/>
    <w:rsid w:val="00042D62"/>
    <w:rsid w:val="00047A96"/>
    <w:rsid w:val="000546D5"/>
    <w:rsid w:val="00073B93"/>
    <w:rsid w:val="00083E73"/>
    <w:rsid w:val="000A35FE"/>
    <w:rsid w:val="000B0592"/>
    <w:rsid w:val="000B34D7"/>
    <w:rsid w:val="000D2FAF"/>
    <w:rsid w:val="000D3DF8"/>
    <w:rsid w:val="00107580"/>
    <w:rsid w:val="0011731B"/>
    <w:rsid w:val="001234DE"/>
    <w:rsid w:val="00156F30"/>
    <w:rsid w:val="0016239D"/>
    <w:rsid w:val="001707BF"/>
    <w:rsid w:val="001D07AC"/>
    <w:rsid w:val="001D13B6"/>
    <w:rsid w:val="00207BA0"/>
    <w:rsid w:val="002153BE"/>
    <w:rsid w:val="002206AB"/>
    <w:rsid w:val="00223C7C"/>
    <w:rsid w:val="0023199F"/>
    <w:rsid w:val="00276FFE"/>
    <w:rsid w:val="0028578C"/>
    <w:rsid w:val="00286467"/>
    <w:rsid w:val="002D0660"/>
    <w:rsid w:val="002E26BD"/>
    <w:rsid w:val="002E4FFD"/>
    <w:rsid w:val="002E7C31"/>
    <w:rsid w:val="002F74F4"/>
    <w:rsid w:val="00306644"/>
    <w:rsid w:val="00312AC9"/>
    <w:rsid w:val="00376D6A"/>
    <w:rsid w:val="003771E9"/>
    <w:rsid w:val="003A6221"/>
    <w:rsid w:val="003B7630"/>
    <w:rsid w:val="003D1931"/>
    <w:rsid w:val="00403FC4"/>
    <w:rsid w:val="0041187D"/>
    <w:rsid w:val="00416E3C"/>
    <w:rsid w:val="0042214B"/>
    <w:rsid w:val="00433F47"/>
    <w:rsid w:val="004413CD"/>
    <w:rsid w:val="004502F6"/>
    <w:rsid w:val="0045719B"/>
    <w:rsid w:val="00481912"/>
    <w:rsid w:val="00496838"/>
    <w:rsid w:val="004B037C"/>
    <w:rsid w:val="004D0F6C"/>
    <w:rsid w:val="004E6CF7"/>
    <w:rsid w:val="00514B05"/>
    <w:rsid w:val="0052443B"/>
    <w:rsid w:val="005464C1"/>
    <w:rsid w:val="005501AF"/>
    <w:rsid w:val="00551254"/>
    <w:rsid w:val="005722A5"/>
    <w:rsid w:val="00574984"/>
    <w:rsid w:val="00591828"/>
    <w:rsid w:val="005B51D9"/>
    <w:rsid w:val="005C113A"/>
    <w:rsid w:val="005C2BC5"/>
    <w:rsid w:val="005C6C74"/>
    <w:rsid w:val="005D02C7"/>
    <w:rsid w:val="006005E4"/>
    <w:rsid w:val="00632B68"/>
    <w:rsid w:val="0063537D"/>
    <w:rsid w:val="00656A14"/>
    <w:rsid w:val="00661935"/>
    <w:rsid w:val="006731F0"/>
    <w:rsid w:val="00684D02"/>
    <w:rsid w:val="00690491"/>
    <w:rsid w:val="00693416"/>
    <w:rsid w:val="006B22B1"/>
    <w:rsid w:val="006C622E"/>
    <w:rsid w:val="006C714D"/>
    <w:rsid w:val="006E5CD6"/>
    <w:rsid w:val="006F4A92"/>
    <w:rsid w:val="00702149"/>
    <w:rsid w:val="00703343"/>
    <w:rsid w:val="007268B8"/>
    <w:rsid w:val="007441C9"/>
    <w:rsid w:val="00756288"/>
    <w:rsid w:val="00764C41"/>
    <w:rsid w:val="0078370D"/>
    <w:rsid w:val="007B279B"/>
    <w:rsid w:val="007D54F1"/>
    <w:rsid w:val="008342D8"/>
    <w:rsid w:val="00837737"/>
    <w:rsid w:val="00845573"/>
    <w:rsid w:val="008536EF"/>
    <w:rsid w:val="00856E05"/>
    <w:rsid w:val="008B25D5"/>
    <w:rsid w:val="008B55AD"/>
    <w:rsid w:val="008B7E6A"/>
    <w:rsid w:val="008D7B5B"/>
    <w:rsid w:val="008F37D6"/>
    <w:rsid w:val="008F6218"/>
    <w:rsid w:val="009051DB"/>
    <w:rsid w:val="00930C79"/>
    <w:rsid w:val="00932099"/>
    <w:rsid w:val="00936281"/>
    <w:rsid w:val="00947495"/>
    <w:rsid w:val="00961C79"/>
    <w:rsid w:val="00987AD8"/>
    <w:rsid w:val="009A163D"/>
    <w:rsid w:val="009A3E23"/>
    <w:rsid w:val="009A6373"/>
    <w:rsid w:val="009D1A4A"/>
    <w:rsid w:val="009E23A0"/>
    <w:rsid w:val="00A037E1"/>
    <w:rsid w:val="00A12278"/>
    <w:rsid w:val="00A350B0"/>
    <w:rsid w:val="00AA0ED3"/>
    <w:rsid w:val="00AF795E"/>
    <w:rsid w:val="00B13959"/>
    <w:rsid w:val="00B241A2"/>
    <w:rsid w:val="00B632E1"/>
    <w:rsid w:val="00B9309B"/>
    <w:rsid w:val="00B94399"/>
    <w:rsid w:val="00B94664"/>
    <w:rsid w:val="00BA2B06"/>
    <w:rsid w:val="00BE3276"/>
    <w:rsid w:val="00C20A9C"/>
    <w:rsid w:val="00C22D81"/>
    <w:rsid w:val="00C34789"/>
    <w:rsid w:val="00C54A4F"/>
    <w:rsid w:val="00C6385F"/>
    <w:rsid w:val="00C716FE"/>
    <w:rsid w:val="00C83007"/>
    <w:rsid w:val="00CA72BA"/>
    <w:rsid w:val="00D00FFC"/>
    <w:rsid w:val="00D1664A"/>
    <w:rsid w:val="00D23EA8"/>
    <w:rsid w:val="00D52566"/>
    <w:rsid w:val="00D5709C"/>
    <w:rsid w:val="00D60D6B"/>
    <w:rsid w:val="00D724DF"/>
    <w:rsid w:val="00D75693"/>
    <w:rsid w:val="00D92B83"/>
    <w:rsid w:val="00D92E2B"/>
    <w:rsid w:val="00D94B7A"/>
    <w:rsid w:val="00D96C72"/>
    <w:rsid w:val="00DD1D08"/>
    <w:rsid w:val="00E130DD"/>
    <w:rsid w:val="00E148A1"/>
    <w:rsid w:val="00E227D6"/>
    <w:rsid w:val="00E22BD3"/>
    <w:rsid w:val="00E43D90"/>
    <w:rsid w:val="00E670BD"/>
    <w:rsid w:val="00E72FAB"/>
    <w:rsid w:val="00E8147B"/>
    <w:rsid w:val="00E8223B"/>
    <w:rsid w:val="00EA13AF"/>
    <w:rsid w:val="00EB53B3"/>
    <w:rsid w:val="00EC471E"/>
    <w:rsid w:val="00EE6B0A"/>
    <w:rsid w:val="00F11097"/>
    <w:rsid w:val="00F26E4E"/>
    <w:rsid w:val="00F33DC6"/>
    <w:rsid w:val="00F776E2"/>
    <w:rsid w:val="00F81C47"/>
    <w:rsid w:val="00F96E3C"/>
    <w:rsid w:val="00FC35FE"/>
    <w:rsid w:val="00FE213D"/>
    <w:rsid w:val="00FF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3A13F"/>
  <w15:docId w15:val="{DE09F660-0261-4CDC-AC3D-46D89A6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right="110"/>
      <w:outlineLvl w:val="0"/>
    </w:pPr>
    <w:rPr>
      <w:b/>
      <w:bCs/>
      <w:sz w:val="28"/>
      <w:szCs w:val="28"/>
    </w:rPr>
  </w:style>
  <w:style w:type="paragraph" w:styleId="Heading2">
    <w:name w:val="heading 2"/>
    <w:basedOn w:val="Normal"/>
    <w:uiPriority w:val="1"/>
    <w:qFormat/>
    <w:pPr>
      <w:ind w:left="658" w:hanging="538"/>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5"/>
      <w:ind w:left="120"/>
    </w:pPr>
    <w:rPr>
      <w:b/>
      <w:bCs/>
    </w:rPr>
  </w:style>
  <w:style w:type="paragraph" w:styleId="TOC2">
    <w:name w:val="toc 2"/>
    <w:basedOn w:val="Normal"/>
    <w:uiPriority w:val="1"/>
    <w:qFormat/>
    <w:pPr>
      <w:spacing w:before="139"/>
      <w:ind w:left="949" w:hanging="502"/>
    </w:pPr>
  </w:style>
  <w:style w:type="paragraph" w:styleId="TOC3">
    <w:name w:val="toc 3"/>
    <w:basedOn w:val="Normal"/>
    <w:uiPriority w:val="1"/>
    <w:qFormat/>
    <w:pPr>
      <w:spacing w:before="139"/>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39"/>
      <w:ind w:left="949" w:hanging="502"/>
    </w:pPr>
  </w:style>
  <w:style w:type="paragraph" w:customStyle="1" w:styleId="TableParagraph">
    <w:name w:val="Table Paragraph"/>
    <w:basedOn w:val="Normal"/>
    <w:uiPriority w:val="1"/>
    <w:qFormat/>
    <w:pPr>
      <w:spacing w:before="156"/>
      <w:ind w:left="119" w:right="384"/>
    </w:pPr>
    <w:rPr>
      <w:rFonts w:ascii="Courier New" w:eastAsia="Courier New" w:hAnsi="Courier New" w:cs="Courier New"/>
    </w:rPr>
  </w:style>
  <w:style w:type="character" w:styleId="Hyperlink">
    <w:name w:val="Hyperlink"/>
    <w:basedOn w:val="DefaultParagraphFont"/>
    <w:uiPriority w:val="99"/>
    <w:unhideWhenUsed/>
    <w:rsid w:val="000A35FE"/>
    <w:rPr>
      <w:color w:val="0000FF" w:themeColor="hyperlink"/>
      <w:u w:val="single"/>
    </w:rPr>
  </w:style>
  <w:style w:type="paragraph" w:styleId="BalloonText">
    <w:name w:val="Balloon Text"/>
    <w:basedOn w:val="Normal"/>
    <w:link w:val="BalloonTextChar"/>
    <w:uiPriority w:val="99"/>
    <w:semiHidden/>
    <w:unhideWhenUsed/>
    <w:rsid w:val="00550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1AF"/>
    <w:rPr>
      <w:rFonts w:ascii="Lucida Grande" w:eastAsia="Times New Roman" w:hAnsi="Lucida Grande" w:cs="Lucida Grande"/>
      <w:sz w:val="18"/>
      <w:szCs w:val="18"/>
    </w:rPr>
  </w:style>
  <w:style w:type="paragraph" w:styleId="Header">
    <w:name w:val="header"/>
    <w:basedOn w:val="Normal"/>
    <w:link w:val="HeaderChar"/>
    <w:uiPriority w:val="99"/>
    <w:unhideWhenUsed/>
    <w:rsid w:val="005501AF"/>
    <w:pPr>
      <w:tabs>
        <w:tab w:val="center" w:pos="4320"/>
        <w:tab w:val="right" w:pos="8640"/>
      </w:tabs>
    </w:pPr>
  </w:style>
  <w:style w:type="character" w:customStyle="1" w:styleId="HeaderChar">
    <w:name w:val="Header Char"/>
    <w:basedOn w:val="DefaultParagraphFont"/>
    <w:link w:val="Header"/>
    <w:uiPriority w:val="99"/>
    <w:rsid w:val="005501AF"/>
    <w:rPr>
      <w:rFonts w:ascii="Times New Roman" w:eastAsia="Times New Roman" w:hAnsi="Times New Roman" w:cs="Times New Roman"/>
    </w:rPr>
  </w:style>
  <w:style w:type="paragraph" w:styleId="Footer">
    <w:name w:val="footer"/>
    <w:basedOn w:val="Normal"/>
    <w:link w:val="FooterChar"/>
    <w:uiPriority w:val="99"/>
    <w:unhideWhenUsed/>
    <w:rsid w:val="005501AF"/>
    <w:pPr>
      <w:tabs>
        <w:tab w:val="center" w:pos="4320"/>
        <w:tab w:val="right" w:pos="8640"/>
      </w:tabs>
    </w:pPr>
  </w:style>
  <w:style w:type="character" w:customStyle="1" w:styleId="FooterChar">
    <w:name w:val="Footer Char"/>
    <w:basedOn w:val="DefaultParagraphFont"/>
    <w:link w:val="Footer"/>
    <w:uiPriority w:val="99"/>
    <w:rsid w:val="005501A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56E05"/>
    <w:rPr>
      <w:color w:val="800080" w:themeColor="followedHyperlink"/>
      <w:u w:val="single"/>
    </w:rPr>
  </w:style>
  <w:style w:type="table" w:styleId="TableGrid">
    <w:name w:val="Table Grid"/>
    <w:basedOn w:val="TableNormal"/>
    <w:uiPriority w:val="59"/>
    <w:rsid w:val="0093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9320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F795E"/>
    <w:rPr>
      <w:sz w:val="18"/>
      <w:szCs w:val="18"/>
    </w:rPr>
  </w:style>
  <w:style w:type="paragraph" w:styleId="CommentText">
    <w:name w:val="annotation text"/>
    <w:basedOn w:val="Normal"/>
    <w:link w:val="CommentTextChar"/>
    <w:uiPriority w:val="99"/>
    <w:semiHidden/>
    <w:unhideWhenUsed/>
    <w:rsid w:val="00AF795E"/>
    <w:rPr>
      <w:sz w:val="24"/>
      <w:szCs w:val="24"/>
    </w:rPr>
  </w:style>
  <w:style w:type="character" w:customStyle="1" w:styleId="CommentTextChar">
    <w:name w:val="Comment Text Char"/>
    <w:basedOn w:val="DefaultParagraphFont"/>
    <w:link w:val="CommentText"/>
    <w:uiPriority w:val="99"/>
    <w:semiHidden/>
    <w:rsid w:val="00AF79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F795E"/>
    <w:rPr>
      <w:b/>
      <w:bCs/>
      <w:sz w:val="20"/>
      <w:szCs w:val="20"/>
    </w:rPr>
  </w:style>
  <w:style w:type="character" w:customStyle="1" w:styleId="CommentSubjectChar">
    <w:name w:val="Comment Subject Char"/>
    <w:basedOn w:val="CommentTextChar"/>
    <w:link w:val="CommentSubject"/>
    <w:uiPriority w:val="99"/>
    <w:semiHidden/>
    <w:rsid w:val="00AF795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4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13" Type="http://schemas.openxmlformats.org/officeDocument/2006/relationships/hyperlink" Target="http://www.nucc.org" TargetMode="External"/><Relationship Id="rId18" Type="http://schemas.openxmlformats.org/officeDocument/2006/relationships/image" Target="media/image2.png"/><Relationship Id="rId26" Type="http://schemas.openxmlformats.org/officeDocument/2006/relationships/hyperlink" Target="http://www.hl7.org/implement/standards/product_brief.cfm?product_id=97"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nationalacademies.org/hmd/Reports/2001/Crossing-the-Quality-Chasm-A-New-Health-System-for-the-21st-Century.aspx" TargetMode="External"/><Relationship Id="rId34" Type="http://schemas.openxmlformats.org/officeDocument/2006/relationships/hyperlink" Target="https://vsac.nlm.nih.gov/" TargetMode="External"/><Relationship Id="rId42"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www.snomed.org/snomed-ct/get-snomed-ct" TargetMode="External"/><Relationship Id="rId17" Type="http://schemas.openxmlformats.org/officeDocument/2006/relationships/header" Target="header2.xml"/><Relationship Id="rId25" Type="http://schemas.openxmlformats.org/officeDocument/2006/relationships/hyperlink" Target="http://www.hl7.org/implement/standards/product_brief.cfm?product_id=400" TargetMode="External"/><Relationship Id="rId33" Type="http://schemas.openxmlformats.org/officeDocument/2006/relationships/hyperlink" Target="https://www.ietf.org/rfc/rfc3406.txt" TargetMode="External"/><Relationship Id="rId38" Type="http://schemas.openxmlformats.org/officeDocument/2006/relationships/hyperlink" Target="https://apr.apache.org/versioning.html"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ecqi.healthit.gov/ecqm/measures" TargetMode="External"/><Relationship Id="rId29" Type="http://schemas.openxmlformats.org/officeDocument/2006/relationships/hyperlink" Target="http://www.hl7.org/v3ballotarchive_temp_52E32C7C-1C23-BA17-0CA99EC07A928F9D/v3ballot/html/infrastructure/conformance/conformanc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assn.org/ama/pub/physician-resources/solutions-managing-your-practice/coding-billing-insurance/cpt/cpt-products-services/licensing.page" TargetMode="External"/><Relationship Id="rId24" Type="http://schemas.openxmlformats.org/officeDocument/2006/relationships/hyperlink" Target="http://www.hl7.org/implement/standards/product_brief.cfm?product_id=400" TargetMode="External"/><Relationship Id="rId32" Type="http://schemas.openxmlformats.org/officeDocument/2006/relationships/hyperlink" Target="https://www.ietf.org/rfc/rfc2141.txt" TargetMode="External"/><Relationship Id="rId37" Type="http://schemas.openxmlformats.org/officeDocument/2006/relationships/hyperlink" Target="https://www.nlm.nih.gov/vsac/support/usingvsac/vsacsvsapiv2.html" TargetMode="External"/><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ecqi.healthit.gov/qdm" TargetMode="External"/><Relationship Id="rId28" Type="http://schemas.openxmlformats.org/officeDocument/2006/relationships/hyperlink" Target="http://www.hl7.org/v3ballotarchive_temp_52E32C7C-1C23-BA17-0CA99EC07A928F9D/v3ballot/html/infrastructure/conformance/conformance.html" TargetMode="External"/><Relationship Id="rId36" Type="http://schemas.openxmlformats.org/officeDocument/2006/relationships/hyperlink" Target="https://www.nlm.nih.gov/vsac/support/usingvsac/vsacsvsapiv2.html" TargetMode="External"/><Relationship Id="rId10" Type="http://schemas.openxmlformats.org/officeDocument/2006/relationships/hyperlink" Target="http://www.HL7.org/legal/ippolicy.cfm" TargetMode="External"/><Relationship Id="rId19" Type="http://schemas.openxmlformats.org/officeDocument/2006/relationships/image" Target="media/image3.png"/><Relationship Id="rId31" Type="http://schemas.openxmlformats.org/officeDocument/2006/relationships/hyperlink" Target="https://www.ietf.org/rfc/rfc2141.txt" TargetMode="External"/><Relationship Id="rId4" Type="http://schemas.openxmlformats.org/officeDocument/2006/relationships/webSettings" Target="webSettings.xml"/><Relationship Id="rId9" Type="http://schemas.openxmlformats.org/officeDocument/2006/relationships/hyperlink" Target="http://www.HL7.org/implement/standards/index.cfm" TargetMode="External"/><Relationship Id="rId14" Type="http://schemas.openxmlformats.org/officeDocument/2006/relationships/footer" Target="footer1.xml"/><Relationship Id="rId22" Type="http://schemas.openxmlformats.org/officeDocument/2006/relationships/hyperlink" Target="http://www.nationalacademies.org/hmd/Reports/2001/Crossing-the-Quality-Chasm-A-New-Health-System-for-the-21st-Century.aspx" TargetMode="External"/><Relationship Id="rId27" Type="http://schemas.openxmlformats.org/officeDocument/2006/relationships/hyperlink" Target="http://www.hl7.org/implement/standards/product_brief.cfm?product_id=35" TargetMode="External"/><Relationship Id="rId30" Type="http://schemas.openxmlformats.org/officeDocument/2006/relationships/hyperlink" Target="http://www.hl7.org/v3ballotarchive_temp_52E32C7C-1C23-BA17-0CA99EC07A928F9D/v3ballot/html/infrastructure/conformance/conformance.html" TargetMode="External"/><Relationship Id="rId35" Type="http://schemas.openxmlformats.org/officeDocument/2006/relationships/hyperlink" Target="https://vsac.nlm.nih.gov/"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25</Pages>
  <Words>6552</Words>
  <Characters>37347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43812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14</cp:revision>
  <dcterms:created xsi:type="dcterms:W3CDTF">2021-02-26T21:17:00Z</dcterms:created>
  <dcterms:modified xsi:type="dcterms:W3CDTF">2021-03-16T02:41:00Z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LaTeX with hyperref package</vt:lpwstr>
  </property>
  <property fmtid="{D5CDD505-2E9C-101B-9397-08002B2CF9AE}" pid="4" name="LastSaved">
    <vt:filetime>2017-06-01T00:00:00Z</vt:filetime>
  </property>
</Properties>
</file>